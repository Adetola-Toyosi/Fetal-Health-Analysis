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BE65" w14:textId="0E8710CA" w:rsidR="00DB5EF6" w:rsidRDefault="00DB5EF6">
      <w:pPr>
        <w:jc w:val="left"/>
        <w:rPr>
          <w:ins w:id="0" w:author="Drishty Sobnath" w:date="2021-05-11T10:01:00Z"/>
          <w:rFonts w:ascii="Trebuchet MS" w:eastAsia="Trebuchet MS" w:hAnsi="Trebuchet MS" w:cs="Trebuchet MS"/>
          <w:b/>
          <w:bCs/>
          <w:kern w:val="32"/>
          <w:sz w:val="28"/>
          <w:szCs w:val="28"/>
        </w:rPr>
      </w:pPr>
    </w:p>
    <w:p w14:paraId="6E9BC748" w14:textId="77777777" w:rsidR="00C05C81" w:rsidRDefault="00C05C81">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245214" w14:paraId="3B224ED6" w14:textId="77777777">
        <w:tc>
          <w:tcPr>
            <w:tcW w:w="3960" w:type="dxa"/>
          </w:tcPr>
          <w:p w14:paraId="10E0663E" w14:textId="7E11A5AC"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Module Title:</w:t>
            </w:r>
          </w:p>
        </w:tc>
        <w:tc>
          <w:tcPr>
            <w:tcW w:w="5688" w:type="dxa"/>
          </w:tcPr>
          <w:p w14:paraId="0BBF0B54" w14:textId="4AE3D3CD" w:rsidR="00245214" w:rsidRDefault="00245214" w:rsidP="00245214">
            <w:pPr>
              <w:rPr>
                <w:rFonts w:ascii="Trebuchet MS" w:eastAsia="Trebuchet MS" w:hAnsi="Trebuchet MS" w:cs="Trebuchet MS"/>
              </w:rPr>
            </w:pPr>
            <w:r w:rsidRPr="004E7DC4">
              <w:rPr>
                <w:rFonts w:ascii="Trebuchet MS" w:eastAsia="Trebuchet MS" w:hAnsi="Trebuchet MS" w:cs="Trebuchet MS"/>
              </w:rPr>
              <w:t xml:space="preserve">Data </w:t>
            </w:r>
            <w:r>
              <w:rPr>
                <w:rFonts w:ascii="Trebuchet MS" w:eastAsia="Trebuchet MS" w:hAnsi="Trebuchet MS" w:cs="Trebuchet MS"/>
              </w:rPr>
              <w:t>A</w:t>
            </w:r>
            <w:r w:rsidRPr="004E7DC4">
              <w:rPr>
                <w:rFonts w:ascii="Trebuchet MS" w:eastAsia="Trebuchet MS" w:hAnsi="Trebuchet MS" w:cs="Trebuchet MS"/>
              </w:rPr>
              <w:t xml:space="preserve">nalytics and </w:t>
            </w:r>
            <w:r>
              <w:rPr>
                <w:rFonts w:ascii="Trebuchet MS" w:eastAsia="Trebuchet MS" w:hAnsi="Trebuchet MS" w:cs="Trebuchet MS"/>
              </w:rPr>
              <w:t>V</w:t>
            </w:r>
            <w:r w:rsidRPr="004E7DC4">
              <w:rPr>
                <w:rFonts w:ascii="Trebuchet MS" w:eastAsia="Trebuchet MS" w:hAnsi="Trebuchet MS" w:cs="Trebuchet MS"/>
              </w:rPr>
              <w:t>isualisation</w:t>
            </w:r>
          </w:p>
        </w:tc>
      </w:tr>
      <w:tr w:rsidR="00245214" w14:paraId="59798860" w14:textId="77777777">
        <w:tc>
          <w:tcPr>
            <w:tcW w:w="3960" w:type="dxa"/>
          </w:tcPr>
          <w:p w14:paraId="2E373FDC" w14:textId="565577CE"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Module Code:</w:t>
            </w:r>
          </w:p>
        </w:tc>
        <w:tc>
          <w:tcPr>
            <w:tcW w:w="5688" w:type="dxa"/>
          </w:tcPr>
          <w:p w14:paraId="1899A5C7" w14:textId="6A168DF5" w:rsidR="00245214" w:rsidRDefault="009D54B4" w:rsidP="00245214">
            <w:pPr>
              <w:rPr>
                <w:rFonts w:ascii="Trebuchet MS" w:eastAsia="Trebuchet MS" w:hAnsi="Trebuchet MS" w:cs="Trebuchet MS"/>
              </w:rPr>
            </w:pPr>
            <w:r>
              <w:rPr>
                <w:rFonts w:ascii="Trebuchet MS" w:eastAsia="Trebuchet MS" w:hAnsi="Trebuchet MS" w:cs="Trebuchet MS"/>
              </w:rPr>
              <w:t>COM725</w:t>
            </w:r>
          </w:p>
        </w:tc>
      </w:tr>
      <w:tr w:rsidR="00245214" w14:paraId="21C3151A" w14:textId="77777777">
        <w:tc>
          <w:tcPr>
            <w:tcW w:w="3960" w:type="dxa"/>
          </w:tcPr>
          <w:p w14:paraId="2671B6D9" w14:textId="2AEED316"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Module Leader/Tutor:</w:t>
            </w:r>
          </w:p>
        </w:tc>
        <w:tc>
          <w:tcPr>
            <w:tcW w:w="5688" w:type="dxa"/>
          </w:tcPr>
          <w:p w14:paraId="738072DA" w14:textId="57317DCC" w:rsidR="00245214" w:rsidRDefault="00F36F61" w:rsidP="00245214">
            <w:pPr>
              <w:rPr>
                <w:rFonts w:ascii="Trebuchet MS" w:eastAsia="Trebuchet MS" w:hAnsi="Trebuchet MS" w:cs="Trebuchet MS"/>
              </w:rPr>
            </w:pPr>
            <w:r>
              <w:rPr>
                <w:rFonts w:ascii="Trebuchet MS" w:eastAsia="Trebuchet MS" w:hAnsi="Trebuchet MS" w:cs="Trebuchet MS"/>
              </w:rPr>
              <w:t xml:space="preserve">Dr </w:t>
            </w:r>
            <w:proofErr w:type="spellStart"/>
            <w:r w:rsidRPr="00AB53DE">
              <w:rPr>
                <w:rFonts w:ascii="Trebuchet MS" w:eastAsia="Trebuchet MS" w:hAnsi="Trebuchet MS" w:cs="Trebuchet MS"/>
              </w:rPr>
              <w:t>Drishty</w:t>
            </w:r>
            <w:proofErr w:type="spellEnd"/>
            <w:r w:rsidRPr="00AB53DE">
              <w:rPr>
                <w:rFonts w:ascii="Trebuchet MS" w:eastAsia="Trebuchet MS" w:hAnsi="Trebuchet MS" w:cs="Trebuchet MS"/>
              </w:rPr>
              <w:t xml:space="preserve"> </w:t>
            </w:r>
            <w:proofErr w:type="spellStart"/>
            <w:r w:rsidRPr="00AB53DE">
              <w:rPr>
                <w:rFonts w:ascii="Trebuchet MS" w:eastAsia="Trebuchet MS" w:hAnsi="Trebuchet MS" w:cs="Trebuchet MS"/>
              </w:rPr>
              <w:t>Sobnath</w:t>
            </w:r>
            <w:proofErr w:type="spellEnd"/>
          </w:p>
        </w:tc>
      </w:tr>
      <w:tr w:rsidR="00245214" w14:paraId="33DB7FAC" w14:textId="77777777">
        <w:tc>
          <w:tcPr>
            <w:tcW w:w="3960" w:type="dxa"/>
          </w:tcPr>
          <w:p w14:paraId="540D3C51"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722DD3BB" w:rsidR="00245214" w:rsidRDefault="00245214" w:rsidP="00245214">
            <w:pPr>
              <w:rPr>
                <w:rFonts w:ascii="Trebuchet MS" w:eastAsia="Trebuchet MS" w:hAnsi="Trebuchet MS" w:cs="Trebuchet MS"/>
              </w:rPr>
            </w:pPr>
            <w:r>
              <w:rPr>
                <w:rFonts w:ascii="Trebuchet MS" w:eastAsia="Trebuchet MS" w:hAnsi="Trebuchet MS" w:cs="Trebuchet MS"/>
              </w:rPr>
              <w:t>7</w:t>
            </w:r>
          </w:p>
        </w:tc>
      </w:tr>
      <w:tr w:rsidR="00245214" w14:paraId="3B54417F" w14:textId="77777777">
        <w:tc>
          <w:tcPr>
            <w:tcW w:w="3960" w:type="dxa"/>
          </w:tcPr>
          <w:p w14:paraId="06BDC3B4"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6939144F" w:rsidR="00245214" w:rsidRDefault="00073DF9" w:rsidP="00245214">
            <w:pPr>
              <w:rPr>
                <w:rFonts w:ascii="Trebuchet MS" w:eastAsia="Trebuchet MS" w:hAnsi="Trebuchet MS" w:cs="Trebuchet MS"/>
              </w:rPr>
            </w:pPr>
            <w:r>
              <w:rPr>
                <w:rFonts w:ascii="Trebuchet MS" w:eastAsia="Trebuchet MS" w:hAnsi="Trebuchet MS" w:cs="Trebuchet MS"/>
              </w:rPr>
              <w:t>Project (</w:t>
            </w:r>
            <w:r w:rsidR="00245214" w:rsidRPr="00964ABD">
              <w:rPr>
                <w:rFonts w:ascii="Trebuchet MS" w:eastAsia="Trebuchet MS" w:hAnsi="Trebuchet MS" w:cs="Trebuchet MS"/>
              </w:rPr>
              <w:t xml:space="preserve">Software product and </w:t>
            </w:r>
            <w:r>
              <w:rPr>
                <w:rFonts w:ascii="Trebuchet MS" w:eastAsia="Trebuchet MS" w:hAnsi="Trebuchet MS" w:cs="Trebuchet MS"/>
              </w:rPr>
              <w:t>technical r</w:t>
            </w:r>
            <w:r w:rsidR="00245214" w:rsidRPr="00964ABD">
              <w:rPr>
                <w:rFonts w:ascii="Trebuchet MS" w:eastAsia="Trebuchet MS" w:hAnsi="Trebuchet MS" w:cs="Trebuchet MS"/>
              </w:rPr>
              <w:t>eport</w:t>
            </w:r>
            <w:r>
              <w:rPr>
                <w:rFonts w:ascii="Trebuchet MS" w:eastAsia="Trebuchet MS" w:hAnsi="Trebuchet MS" w:cs="Trebuchet MS"/>
              </w:rPr>
              <w:t>)</w:t>
            </w:r>
          </w:p>
        </w:tc>
      </w:tr>
      <w:tr w:rsidR="00245214" w14:paraId="35E40B61" w14:textId="77777777">
        <w:tc>
          <w:tcPr>
            <w:tcW w:w="3960" w:type="dxa"/>
          </w:tcPr>
          <w:p w14:paraId="2A61753D"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21AE5965" w:rsidR="00245214" w:rsidRDefault="00245214" w:rsidP="00245214">
            <w:pPr>
              <w:rPr>
                <w:rFonts w:ascii="Trebuchet MS" w:eastAsia="Trebuchet MS" w:hAnsi="Trebuchet MS" w:cs="Trebuchet MS"/>
              </w:rPr>
            </w:pPr>
            <w:r>
              <w:rPr>
                <w:rFonts w:ascii="Trebuchet MS" w:eastAsia="Trebuchet MS" w:hAnsi="Trebuchet MS" w:cs="Trebuchet MS"/>
              </w:rPr>
              <w:t>AE</w:t>
            </w:r>
            <w:r w:rsidR="00741129">
              <w:rPr>
                <w:rFonts w:ascii="Trebuchet MS" w:eastAsia="Trebuchet MS" w:hAnsi="Trebuchet MS" w:cs="Trebuchet MS"/>
              </w:rPr>
              <w:t>2</w:t>
            </w:r>
          </w:p>
        </w:tc>
      </w:tr>
      <w:tr w:rsidR="00245214" w14:paraId="25228A81" w14:textId="77777777">
        <w:tc>
          <w:tcPr>
            <w:tcW w:w="3960" w:type="dxa"/>
          </w:tcPr>
          <w:p w14:paraId="08954C34"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26697DF5" w:rsidR="00245214" w:rsidRDefault="00245214" w:rsidP="00245214">
            <w:pPr>
              <w:rPr>
                <w:rFonts w:ascii="Trebuchet MS" w:eastAsia="Trebuchet MS" w:hAnsi="Trebuchet MS" w:cs="Trebuchet MS"/>
              </w:rPr>
            </w:pPr>
            <w:r w:rsidRPr="00964ABD">
              <w:rPr>
                <w:rFonts w:ascii="Trebuchet MS" w:eastAsia="Trebuchet MS" w:hAnsi="Trebuchet MS" w:cs="Trebuchet MS"/>
              </w:rPr>
              <w:t>Software product and report</w:t>
            </w:r>
          </w:p>
        </w:tc>
      </w:tr>
      <w:tr w:rsidR="00245214" w14:paraId="2CA220D7" w14:textId="77777777">
        <w:tc>
          <w:tcPr>
            <w:tcW w:w="3960" w:type="dxa"/>
          </w:tcPr>
          <w:p w14:paraId="39284AC9"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4C385382" w:rsidR="00245214" w:rsidRDefault="00073DF9" w:rsidP="00245214">
            <w:pPr>
              <w:rPr>
                <w:rFonts w:ascii="Trebuchet MS" w:eastAsia="Trebuchet MS" w:hAnsi="Trebuchet MS" w:cs="Trebuchet MS"/>
              </w:rPr>
            </w:pPr>
            <w:r>
              <w:rPr>
                <w:rFonts w:ascii="Trebuchet MS" w:eastAsia="Trebuchet MS" w:hAnsi="Trebuchet MS" w:cs="Trebuchet MS"/>
              </w:rPr>
              <w:t xml:space="preserve">2500 </w:t>
            </w:r>
            <w:r w:rsidR="00245214">
              <w:rPr>
                <w:rFonts w:ascii="Trebuchet MS" w:eastAsia="Trebuchet MS" w:hAnsi="Trebuchet MS" w:cs="Trebuchet MS"/>
              </w:rPr>
              <w:t>words plus artefacts</w:t>
            </w:r>
          </w:p>
        </w:tc>
      </w:tr>
      <w:tr w:rsidR="00245214" w14:paraId="3807C6DD" w14:textId="77777777">
        <w:tc>
          <w:tcPr>
            <w:tcW w:w="3960" w:type="dxa"/>
          </w:tcPr>
          <w:p w14:paraId="62D2AF18"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32EC8DC7" w14:textId="332966BB" w:rsidR="00245214" w:rsidRDefault="00D77DF0" w:rsidP="00245214">
            <w:pPr>
              <w:rPr>
                <w:rFonts w:ascii="Trebuchet MS" w:eastAsia="Trebuchet MS" w:hAnsi="Trebuchet MS" w:cs="Trebuchet MS"/>
                <w:sz w:val="22"/>
                <w:szCs w:val="22"/>
              </w:rPr>
            </w:pPr>
            <w:r w:rsidRPr="00D77DF0">
              <w:rPr>
                <w:rFonts w:ascii="Trebuchet MS" w:eastAsia="Trebuchet MS" w:hAnsi="Trebuchet MS" w:cs="Trebuchet MS"/>
              </w:rPr>
              <w:t xml:space="preserve">It is essential that assignments keep within the time/word count limit as stated above </w:t>
            </w:r>
            <w:r w:rsidR="002A7516">
              <w:rPr>
                <w:rFonts w:ascii="Trebuchet MS" w:eastAsia="Trebuchet MS" w:hAnsi="Trebuchet MS" w:cs="Trebuchet MS"/>
              </w:rPr>
              <w:t>(</w:t>
            </w:r>
            <w:r w:rsidRPr="00D77DF0">
              <w:rPr>
                <w:rFonts w:ascii="Trebuchet MS" w:eastAsia="Trebuchet MS" w:hAnsi="Trebuchet MS" w:cs="Trebuchet MS"/>
              </w:rPr>
              <w:t>with a +/-10% margin</w:t>
            </w:r>
            <w:r w:rsidR="002A7516">
              <w:rPr>
                <w:rFonts w:ascii="Trebuchet MS" w:eastAsia="Trebuchet MS" w:hAnsi="Trebuchet MS" w:cs="Trebuchet MS"/>
              </w:rPr>
              <w:t>)</w:t>
            </w:r>
            <w:r w:rsidRPr="00D77DF0">
              <w:rPr>
                <w:rFonts w:ascii="Trebuchet MS" w:eastAsia="Trebuchet MS" w:hAnsi="Trebuchet MS" w:cs="Trebuchet MS"/>
              </w:rPr>
              <w:t xml:space="preserve">. Any work beyond the maximum time/word length permitted might be disregarded and not be accounted for in the final grade. However, there is no penalty for submitting below or above the page/word </w:t>
            </w:r>
            <w:r w:rsidR="00C77E8C" w:rsidRPr="00D77DF0">
              <w:rPr>
                <w:rFonts w:ascii="Trebuchet MS" w:eastAsia="Trebuchet MS" w:hAnsi="Trebuchet MS" w:cs="Trebuchet MS"/>
              </w:rPr>
              <w:t>count,</w:t>
            </w:r>
            <w:r w:rsidR="00961B3E">
              <w:rPr>
                <w:rFonts w:ascii="Trebuchet MS" w:eastAsia="Trebuchet MS" w:hAnsi="Trebuchet MS" w:cs="Trebuchet MS"/>
              </w:rPr>
              <w:t xml:space="preserve"> </w:t>
            </w:r>
            <w:r w:rsidR="00961B3E" w:rsidRPr="00961B3E">
              <w:rPr>
                <w:rFonts w:ascii="Trebuchet MS" w:eastAsia="Trebuchet MS" w:hAnsi="Trebuchet MS" w:cs="Trebuchet MS"/>
              </w:rPr>
              <w:t>but students should be aware that there is a risk they may not maximise their potential mar</w:t>
            </w:r>
            <w:r w:rsidR="00DD52BC">
              <w:rPr>
                <w:rFonts w:ascii="Trebuchet MS" w:eastAsia="Trebuchet MS" w:hAnsi="Trebuchet MS" w:cs="Trebuchet MS"/>
              </w:rPr>
              <w:t>k</w:t>
            </w:r>
            <w:r w:rsidR="00961B3E" w:rsidRPr="00961B3E">
              <w:rPr>
                <w:rFonts w:ascii="Trebuchet MS" w:eastAsia="Trebuchet MS" w:hAnsi="Trebuchet MS" w:cs="Trebuchet MS"/>
              </w:rPr>
              <w:t>.</w:t>
            </w:r>
          </w:p>
        </w:tc>
      </w:tr>
      <w:tr w:rsidR="00245214" w14:paraId="57EEB358" w14:textId="77777777">
        <w:tc>
          <w:tcPr>
            <w:tcW w:w="3960" w:type="dxa"/>
          </w:tcPr>
          <w:p w14:paraId="1D64CF46"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05462EE3" w:rsidR="00245214" w:rsidRDefault="00245214" w:rsidP="00245214">
            <w:pPr>
              <w:rPr>
                <w:rFonts w:ascii="Trebuchet MS" w:eastAsia="Trebuchet MS" w:hAnsi="Trebuchet MS" w:cs="Trebuchet MS"/>
              </w:rPr>
            </w:pPr>
            <w:r>
              <w:rPr>
                <w:rFonts w:ascii="Trebuchet MS" w:eastAsia="Trebuchet MS" w:hAnsi="Trebuchet MS" w:cs="Trebuchet MS"/>
              </w:rPr>
              <w:t>Individual</w:t>
            </w:r>
          </w:p>
        </w:tc>
      </w:tr>
      <w:tr w:rsidR="00245214" w14:paraId="74AECA50" w14:textId="77777777">
        <w:tc>
          <w:tcPr>
            <w:tcW w:w="3960" w:type="dxa"/>
          </w:tcPr>
          <w:p w14:paraId="7B632C61"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26E7F967" w:rsidR="00245214" w:rsidRDefault="00C7068C" w:rsidP="00245214">
            <w:pPr>
              <w:rPr>
                <w:rFonts w:ascii="Trebuchet MS" w:eastAsia="Trebuchet MS" w:hAnsi="Trebuchet MS" w:cs="Trebuchet MS"/>
              </w:rPr>
            </w:pPr>
            <w:r>
              <w:rPr>
                <w:rFonts w:ascii="Trebuchet MS" w:eastAsia="Trebuchet MS" w:hAnsi="Trebuchet MS" w:cs="Trebuchet MS"/>
              </w:rPr>
              <w:t>6</w:t>
            </w:r>
            <w:r w:rsidR="00245214">
              <w:rPr>
                <w:rFonts w:ascii="Trebuchet MS" w:eastAsia="Trebuchet MS" w:hAnsi="Trebuchet MS" w:cs="Trebuchet MS"/>
              </w:rPr>
              <w:t>0%</w:t>
            </w:r>
          </w:p>
        </w:tc>
      </w:tr>
      <w:tr w:rsidR="00245214" w14:paraId="6DBB166E" w14:textId="77777777">
        <w:tc>
          <w:tcPr>
            <w:tcW w:w="3960" w:type="dxa"/>
          </w:tcPr>
          <w:p w14:paraId="70945200"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116B34EA" w:rsidR="00245214" w:rsidRDefault="00FE47CC" w:rsidP="00245214">
            <w:pPr>
              <w:rPr>
                <w:rFonts w:ascii="Trebuchet MS" w:eastAsia="Trebuchet MS" w:hAnsi="Trebuchet MS" w:cs="Trebuchet MS"/>
              </w:rPr>
            </w:pPr>
            <w:bookmarkStart w:id="1" w:name="__DdeLink__608_2145650468"/>
            <w:r>
              <w:rPr>
                <w:rFonts w:ascii="Trebuchet MS" w:eastAsia="Trebuchet MS" w:hAnsi="Trebuchet MS" w:cs="Trebuchet MS"/>
              </w:rPr>
              <w:t xml:space="preserve">Week starting </w:t>
            </w:r>
            <w:bookmarkEnd w:id="1"/>
            <w:r w:rsidR="009B241D">
              <w:rPr>
                <w:rFonts w:ascii="Trebuchet MS" w:eastAsia="Trebuchet MS" w:hAnsi="Trebuchet MS" w:cs="Trebuchet MS"/>
              </w:rPr>
              <w:t>16</w:t>
            </w:r>
            <w:r w:rsidRPr="00E07DCB">
              <w:rPr>
                <w:rFonts w:ascii="Trebuchet MS" w:eastAsia="Trebuchet MS" w:hAnsi="Trebuchet MS" w:cs="Trebuchet MS"/>
                <w:vertAlign w:val="superscript"/>
              </w:rPr>
              <w:t>th</w:t>
            </w:r>
            <w:r>
              <w:rPr>
                <w:rFonts w:ascii="Trebuchet MS" w:eastAsia="Trebuchet MS" w:hAnsi="Trebuchet MS" w:cs="Trebuchet MS"/>
                <w:vertAlign w:val="superscript"/>
              </w:rPr>
              <w:t xml:space="preserve"> </w:t>
            </w:r>
            <w:r w:rsidR="009B241D">
              <w:rPr>
                <w:rFonts w:ascii="Trebuchet MS" w:eastAsia="Trebuchet MS" w:hAnsi="Trebuchet MS" w:cs="Trebuchet MS"/>
              </w:rPr>
              <w:t xml:space="preserve">May </w:t>
            </w:r>
            <w:r w:rsidR="00D81766">
              <w:rPr>
                <w:rFonts w:ascii="Trebuchet MS" w:eastAsia="Trebuchet MS" w:hAnsi="Trebuchet MS" w:cs="Trebuchet MS"/>
              </w:rPr>
              <w:t>22</w:t>
            </w:r>
          </w:p>
        </w:tc>
      </w:tr>
      <w:tr w:rsidR="00245214" w14:paraId="12C59334" w14:textId="77777777">
        <w:tc>
          <w:tcPr>
            <w:tcW w:w="3960" w:type="dxa"/>
          </w:tcPr>
          <w:p w14:paraId="3D5877B1"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051CBABC" w:rsidR="000A22C2" w:rsidRDefault="00C16407" w:rsidP="00245214">
            <w:pPr>
              <w:rPr>
                <w:rFonts w:ascii="Trebuchet MS" w:eastAsia="Trebuchet MS" w:hAnsi="Trebuchet MS" w:cs="Trebuchet MS"/>
              </w:rPr>
            </w:pPr>
            <w:r>
              <w:rPr>
                <w:rFonts w:ascii="Trebuchet MS" w:eastAsia="Trebuchet MS" w:hAnsi="Trebuchet MS" w:cs="Trebuchet MS"/>
              </w:rPr>
              <w:t>1</w:t>
            </w:r>
            <w:r w:rsidRPr="00C16407">
              <w:rPr>
                <w:rFonts w:ascii="Trebuchet MS" w:eastAsia="Trebuchet MS" w:hAnsi="Trebuchet MS" w:cs="Trebuchet MS"/>
                <w:vertAlign w:val="superscript"/>
              </w:rPr>
              <w:t>st</w:t>
            </w:r>
            <w:r>
              <w:rPr>
                <w:rFonts w:ascii="Trebuchet MS" w:eastAsia="Trebuchet MS" w:hAnsi="Trebuchet MS" w:cs="Trebuchet MS"/>
              </w:rPr>
              <w:t xml:space="preserve"> September</w:t>
            </w:r>
            <w:r w:rsidR="0053021F">
              <w:rPr>
                <w:rFonts w:ascii="Trebuchet MS" w:eastAsia="Trebuchet MS" w:hAnsi="Trebuchet MS" w:cs="Trebuchet MS"/>
              </w:rPr>
              <w:t xml:space="preserve"> 202</w:t>
            </w:r>
            <w:r>
              <w:rPr>
                <w:rFonts w:ascii="Trebuchet MS" w:eastAsia="Trebuchet MS" w:hAnsi="Trebuchet MS" w:cs="Trebuchet MS"/>
              </w:rPr>
              <w:t>2</w:t>
            </w:r>
            <w:r w:rsidR="0053021F">
              <w:rPr>
                <w:rFonts w:ascii="Trebuchet MS" w:eastAsia="Trebuchet MS" w:hAnsi="Trebuchet MS" w:cs="Trebuchet MS"/>
              </w:rPr>
              <w:t xml:space="preserve"> 4pm</w:t>
            </w:r>
            <w:r w:rsidR="00672611">
              <w:rPr>
                <w:rFonts w:ascii="Trebuchet MS" w:eastAsia="Trebuchet MS" w:hAnsi="Trebuchet MS" w:cs="Trebuchet MS"/>
              </w:rPr>
              <w:t xml:space="preserve"> (TBC)</w:t>
            </w:r>
          </w:p>
        </w:tc>
      </w:tr>
      <w:tr w:rsidR="00245214" w14:paraId="0C9AF4B7" w14:textId="77777777">
        <w:tc>
          <w:tcPr>
            <w:tcW w:w="3960" w:type="dxa"/>
          </w:tcPr>
          <w:p w14:paraId="40ACEB83" w14:textId="77777777" w:rsidR="00245214" w:rsidRDefault="00245214" w:rsidP="00245214">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2E2FDD36" w:rsidR="00245214" w:rsidRDefault="00073DF9" w:rsidP="00245214">
            <w:pPr>
              <w:rPr>
                <w:rFonts w:ascii="Trebuchet MS" w:eastAsia="Trebuchet MS" w:hAnsi="Trebuchet MS" w:cs="Trebuchet MS"/>
              </w:rPr>
            </w:pPr>
            <w:r>
              <w:rPr>
                <w:rFonts w:ascii="Trebuchet MS" w:eastAsia="Trebuchet MS" w:hAnsi="Trebuchet MS" w:cs="Trebuchet MS"/>
              </w:rPr>
              <w:t xml:space="preserve">Within </w:t>
            </w:r>
            <w:r w:rsidR="00245214">
              <w:rPr>
                <w:rFonts w:ascii="Trebuchet MS" w:eastAsia="Trebuchet MS" w:hAnsi="Trebuchet MS" w:cs="Trebuchet MS"/>
              </w:rPr>
              <w:t>4 working weeks after</w:t>
            </w:r>
            <w:r>
              <w:rPr>
                <w:rFonts w:ascii="Trebuchet MS" w:eastAsia="Trebuchet MS" w:hAnsi="Trebuchet MS" w:cs="Trebuchet MS"/>
              </w:rPr>
              <w:t xml:space="preserve"> the</w:t>
            </w:r>
            <w:r w:rsidR="00245214">
              <w:rPr>
                <w:rFonts w:ascii="Trebuchet MS" w:eastAsia="Trebuchet MS" w:hAnsi="Trebuchet MS" w:cs="Trebuchet MS"/>
              </w:rPr>
              <w:t xml:space="preserve"> hand-in</w:t>
            </w:r>
          </w:p>
        </w:tc>
      </w:tr>
      <w:tr w:rsidR="00245214" w14:paraId="2A82C35C" w14:textId="77777777">
        <w:tc>
          <w:tcPr>
            <w:tcW w:w="3960" w:type="dxa"/>
          </w:tcPr>
          <w:p w14:paraId="2FAAD710" w14:textId="77777777" w:rsidR="00245214" w:rsidRDefault="00245214" w:rsidP="00245214">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33CE7E51" w:rsidR="00245214" w:rsidRDefault="00245214" w:rsidP="00245214">
            <w:pPr>
              <w:jc w:val="left"/>
              <w:rPr>
                <w:rFonts w:ascii="Trebuchet MS" w:eastAsia="Trebuchet MS" w:hAnsi="Trebuchet MS" w:cs="Trebuchet MS"/>
                <w:sz w:val="22"/>
                <w:szCs w:val="22"/>
              </w:rPr>
            </w:pPr>
            <w:r w:rsidRPr="00B823E4">
              <w:rPr>
                <w:rFonts w:ascii="Trebuchet MS" w:eastAsia="Trebuchet MS" w:hAnsi="Trebuchet MS" w:cs="Trebuchet MS"/>
              </w:rPr>
              <w:t>On-line (via ‘Solent Online Learning’)</w:t>
            </w:r>
          </w:p>
        </w:tc>
      </w:tr>
      <w:tr w:rsidR="00245214" w14:paraId="69BDF01C" w14:textId="77777777" w:rsidTr="00A85CAA">
        <w:trPr>
          <w:trHeight w:val="390"/>
        </w:trPr>
        <w:tc>
          <w:tcPr>
            <w:tcW w:w="3960" w:type="dxa"/>
          </w:tcPr>
          <w:p w14:paraId="758D5B16" w14:textId="77777777" w:rsidR="00245214" w:rsidRDefault="00245214" w:rsidP="00245214">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45D73C22" w:rsidR="00245214" w:rsidRDefault="00245214" w:rsidP="00245214">
            <w:pPr>
              <w:ind w:right="74"/>
              <w:rPr>
                <w:rFonts w:ascii="Trebuchet MS" w:eastAsia="Trebuchet MS" w:hAnsi="Trebuchet MS" w:cs="Trebuchet MS"/>
                <w:color w:val="3366FF"/>
                <w:sz w:val="22"/>
                <w:szCs w:val="22"/>
              </w:rPr>
            </w:pPr>
            <w:r>
              <w:rPr>
                <w:rFonts w:ascii="Trebuchet MS" w:eastAsia="Trebuchet MS" w:hAnsi="Trebuchet MS" w:cs="Trebuchet MS"/>
              </w:rPr>
              <w:t>1 (Online only)</w:t>
            </w:r>
            <w:r>
              <w:rPr>
                <w:rFonts w:ascii="Trebuchet MS" w:eastAsia="Trebuchet MS" w:hAnsi="Trebuchet MS" w:cs="Trebuchet MS"/>
                <w:color w:val="3366FF"/>
                <w:sz w:val="22"/>
                <w:szCs w:val="22"/>
              </w:rPr>
              <w:t xml:space="preserve"> </w:t>
            </w:r>
          </w:p>
        </w:tc>
      </w:tr>
      <w:tr w:rsidR="00245214" w14:paraId="58C9325B" w14:textId="77777777">
        <w:tc>
          <w:tcPr>
            <w:tcW w:w="3960" w:type="dxa"/>
          </w:tcPr>
          <w:p w14:paraId="36B1624D" w14:textId="77777777" w:rsidR="00245214" w:rsidRDefault="00245214" w:rsidP="00245214">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245214" w:rsidRDefault="00245214" w:rsidP="00245214">
            <w:pPr>
              <w:jc w:val="left"/>
              <w:rPr>
                <w:rFonts w:ascii="Trebuchet MS" w:eastAsia="Trebuchet MS" w:hAnsi="Trebuchet MS" w:cs="Trebuchet MS"/>
                <w:sz w:val="22"/>
                <w:szCs w:val="22"/>
              </w:rPr>
            </w:pPr>
          </w:p>
        </w:tc>
        <w:tc>
          <w:tcPr>
            <w:tcW w:w="5688" w:type="dxa"/>
          </w:tcPr>
          <w:p w14:paraId="43DEE377" w14:textId="4C92B1B2" w:rsidR="00245214" w:rsidRPr="005E65AF" w:rsidRDefault="00245214" w:rsidP="00245214">
            <w:pPr>
              <w:rPr>
                <w:rFonts w:ascii="Trebuchet MS" w:eastAsia="Trebuchet MS" w:hAnsi="Trebuchet MS" w:cs="Trebuchet MS"/>
              </w:rPr>
            </w:pPr>
            <w:r>
              <w:rPr>
                <w:rFonts w:ascii="Trebuchet MS" w:eastAsia="Trebuchet MS" w:hAnsi="Trebuchet MS" w:cs="Trebuchet MS"/>
              </w:rPr>
              <w:t>No</w:t>
            </w:r>
          </w:p>
        </w:tc>
      </w:tr>
    </w:tbl>
    <w:p w14:paraId="399DBD01" w14:textId="4334AFBE" w:rsidR="00DB5EF6" w:rsidRPr="00071951"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 xml:space="preserve">Assessment </w:t>
      </w:r>
      <w:r w:rsidR="00071951">
        <w:rPr>
          <w:rFonts w:ascii="Trebuchet MS" w:eastAsia="Trebuchet MS" w:hAnsi="Trebuchet MS" w:cs="Trebuchet MS"/>
          <w:sz w:val="24"/>
          <w:szCs w:val="24"/>
        </w:rPr>
        <w:t>Description</w:t>
      </w:r>
      <w:r w:rsidRPr="00071951">
        <w:rPr>
          <w:rFonts w:ascii="Trebuchet MS" w:eastAsia="Trebuchet MS" w:hAnsi="Trebuchet MS" w:cs="Trebuchet MS"/>
          <w:sz w:val="24"/>
          <w:szCs w:val="24"/>
        </w:rPr>
        <w:t xml:space="preserve"> </w:t>
      </w:r>
    </w:p>
    <w:p w14:paraId="5B3454C2" w14:textId="4B82FB5C" w:rsidR="00BE38BC" w:rsidRDefault="00526DBF" w:rsidP="006F7978">
      <w:pPr>
        <w:rPr>
          <w:rFonts w:ascii="Arial" w:hAnsi="Arial" w:cs="Arial"/>
          <w:color w:val="000000"/>
          <w:shd w:val="clear" w:color="auto" w:fill="FFFFFF"/>
        </w:rPr>
      </w:pPr>
      <w:r w:rsidRPr="00526DBF">
        <w:rPr>
          <w:rFonts w:ascii="Arial" w:hAnsi="Arial" w:cs="Arial"/>
          <w:color w:val="000000"/>
          <w:shd w:val="clear" w:color="auto" w:fill="FFFFFF"/>
        </w:rPr>
        <w:t>Data analytics is booming in every industry, and healthcare data analytics is no exception.</w:t>
      </w:r>
      <w:r>
        <w:rPr>
          <w:rFonts w:ascii="Arial" w:hAnsi="Arial" w:cs="Arial"/>
          <w:color w:val="000000"/>
          <w:shd w:val="clear" w:color="auto" w:fill="FFFFFF"/>
        </w:rPr>
        <w:t xml:space="preserve"> </w:t>
      </w:r>
      <w:r w:rsidR="0045578E">
        <w:rPr>
          <w:rFonts w:ascii="Arial" w:hAnsi="Arial" w:cs="Arial"/>
          <w:color w:val="000000"/>
          <w:shd w:val="clear" w:color="auto" w:fill="FFFFFF"/>
        </w:rPr>
        <w:t>H</w:t>
      </w:r>
      <w:r w:rsidR="0045578E" w:rsidRPr="0045578E">
        <w:rPr>
          <w:rFonts w:ascii="Arial" w:hAnsi="Arial" w:cs="Arial"/>
          <w:color w:val="000000"/>
          <w:shd w:val="clear" w:color="auto" w:fill="FFFFFF"/>
        </w:rPr>
        <w:t>ealthcare data analysts help improve healthcare outcomes using data from a variety of sources. Most commonly, healthcare analysts work on the business side of medicine, improving patient care, or streamlining the way things are run</w:t>
      </w:r>
      <w:r w:rsidR="006F7978" w:rsidRPr="006F7978">
        <w:rPr>
          <w:rFonts w:ascii="Arial" w:hAnsi="Arial" w:cs="Arial"/>
          <w:color w:val="000000"/>
          <w:shd w:val="clear" w:color="auto" w:fill="FFFFFF"/>
        </w:rPr>
        <w:t xml:space="preserve">. </w:t>
      </w:r>
      <w:r w:rsidR="006844F0">
        <w:rPr>
          <w:rFonts w:ascii="Arial" w:hAnsi="Arial" w:cs="Arial"/>
          <w:color w:val="000000"/>
          <w:shd w:val="clear" w:color="auto" w:fill="FFFFFF"/>
        </w:rPr>
        <w:t>Healthcare</w:t>
      </w:r>
      <w:r w:rsidR="00E10555">
        <w:rPr>
          <w:rFonts w:ascii="Arial" w:hAnsi="Arial" w:cs="Arial"/>
          <w:color w:val="000000"/>
          <w:shd w:val="clear" w:color="auto" w:fill="FFFFFF"/>
        </w:rPr>
        <w:t xml:space="preserve"> industries are</w:t>
      </w:r>
      <w:r w:rsidR="006F7978" w:rsidRPr="006F7978">
        <w:rPr>
          <w:rFonts w:ascii="Arial" w:hAnsi="Arial" w:cs="Arial"/>
          <w:color w:val="000000"/>
          <w:shd w:val="clear" w:color="auto" w:fill="FFFFFF"/>
        </w:rPr>
        <w:t xml:space="preserve"> generating large amounts of data</w:t>
      </w:r>
      <w:r w:rsidR="00BE38BC">
        <w:rPr>
          <w:rFonts w:ascii="Arial" w:hAnsi="Arial" w:cs="Arial"/>
          <w:color w:val="000000"/>
          <w:shd w:val="clear" w:color="auto" w:fill="FFFFFF"/>
        </w:rPr>
        <w:t xml:space="preserve"> and t</w:t>
      </w:r>
      <w:r w:rsidR="006F7978" w:rsidRPr="006F7978">
        <w:rPr>
          <w:rFonts w:ascii="Arial" w:hAnsi="Arial" w:cs="Arial"/>
          <w:color w:val="000000"/>
          <w:shd w:val="clear" w:color="auto" w:fill="FFFFFF"/>
        </w:rPr>
        <w:t xml:space="preserve">he challenges include capturing, storing, searching, sharing, analysing, and then finding insights from complex, noisy, heterogeneous, longitudinal, and voluminous data. </w:t>
      </w:r>
    </w:p>
    <w:p w14:paraId="1FB17FDB" w14:textId="77777777" w:rsidR="00BE38BC" w:rsidRDefault="00BE38BC" w:rsidP="006F7978">
      <w:pPr>
        <w:rPr>
          <w:rFonts w:ascii="Arial" w:hAnsi="Arial" w:cs="Arial"/>
          <w:color w:val="000000"/>
          <w:shd w:val="clear" w:color="auto" w:fill="FFFFFF"/>
        </w:rPr>
      </w:pPr>
    </w:p>
    <w:p w14:paraId="22B516B0" w14:textId="3CA5ECEE" w:rsidR="00DC5D3A" w:rsidRPr="00A2333B" w:rsidRDefault="006F7978" w:rsidP="006F7978">
      <w:pPr>
        <w:rPr>
          <w:rFonts w:ascii="Arial" w:hAnsi="Arial" w:cs="Arial"/>
          <w:color w:val="000000"/>
          <w:shd w:val="clear" w:color="auto" w:fill="FFFFFF"/>
        </w:rPr>
      </w:pPr>
      <w:r w:rsidRPr="006F7978">
        <w:rPr>
          <w:rFonts w:ascii="Arial" w:hAnsi="Arial" w:cs="Arial"/>
          <w:color w:val="000000"/>
          <w:shd w:val="clear" w:color="auto" w:fill="FFFFFF"/>
        </w:rPr>
        <w:t xml:space="preserve">To take advantage of the massive amounts of data and </w:t>
      </w:r>
      <w:r w:rsidR="000F1F66">
        <w:rPr>
          <w:rFonts w:ascii="Arial" w:hAnsi="Arial" w:cs="Arial"/>
          <w:color w:val="000000"/>
          <w:shd w:val="clear" w:color="auto" w:fill="FFFFFF"/>
        </w:rPr>
        <w:t xml:space="preserve">to </w:t>
      </w:r>
      <w:r w:rsidRPr="006F7978">
        <w:rPr>
          <w:rFonts w:ascii="Arial" w:hAnsi="Arial" w:cs="Arial"/>
          <w:color w:val="000000"/>
          <w:shd w:val="clear" w:color="auto" w:fill="FFFFFF"/>
        </w:rPr>
        <w:t xml:space="preserve">provide the right intervention to </w:t>
      </w:r>
      <w:r w:rsidR="000F1F66">
        <w:rPr>
          <w:rFonts w:ascii="Arial" w:hAnsi="Arial" w:cs="Arial"/>
          <w:color w:val="000000"/>
          <w:shd w:val="clear" w:color="auto" w:fill="FFFFFF"/>
        </w:rPr>
        <w:t>clients</w:t>
      </w:r>
      <w:r w:rsidRPr="006F7978">
        <w:rPr>
          <w:rFonts w:ascii="Arial" w:hAnsi="Arial" w:cs="Arial"/>
          <w:color w:val="000000"/>
          <w:shd w:val="clear" w:color="auto" w:fill="FFFFFF"/>
        </w:rPr>
        <w:t xml:space="preserve">, </w:t>
      </w:r>
      <w:r w:rsidR="000F1F66">
        <w:rPr>
          <w:rFonts w:ascii="Arial" w:hAnsi="Arial" w:cs="Arial"/>
          <w:color w:val="000000"/>
          <w:shd w:val="clear" w:color="auto" w:fill="FFFFFF"/>
        </w:rPr>
        <w:t xml:space="preserve">businesses are adapting </w:t>
      </w:r>
      <w:r w:rsidR="00DC5D3A">
        <w:rPr>
          <w:rFonts w:ascii="Arial" w:hAnsi="Arial" w:cs="Arial"/>
          <w:color w:val="000000"/>
          <w:shd w:val="clear" w:color="auto" w:fill="FFFFFF"/>
        </w:rPr>
        <w:t xml:space="preserve">methods such as </w:t>
      </w:r>
      <w:r w:rsidRPr="006F7978">
        <w:rPr>
          <w:rFonts w:ascii="Arial" w:hAnsi="Arial" w:cs="Arial"/>
          <w:color w:val="000000"/>
          <w:shd w:val="clear" w:color="auto" w:fill="FFFFFF"/>
        </w:rPr>
        <w:t>personali</w:t>
      </w:r>
      <w:r w:rsidR="00AE7B8F">
        <w:rPr>
          <w:rFonts w:ascii="Arial" w:hAnsi="Arial" w:cs="Arial"/>
          <w:color w:val="000000"/>
          <w:shd w:val="clear" w:color="auto" w:fill="FFFFFF"/>
        </w:rPr>
        <w:t>s</w:t>
      </w:r>
      <w:r w:rsidRPr="006F7978">
        <w:rPr>
          <w:rFonts w:ascii="Arial" w:hAnsi="Arial" w:cs="Arial"/>
          <w:color w:val="000000"/>
          <w:shd w:val="clear" w:color="auto" w:fill="FFFFFF"/>
        </w:rPr>
        <w:t>ed care</w:t>
      </w:r>
      <w:r w:rsidR="00EE1287">
        <w:rPr>
          <w:rFonts w:ascii="Arial" w:hAnsi="Arial" w:cs="Arial"/>
          <w:color w:val="000000"/>
          <w:shd w:val="clear" w:color="auto" w:fill="FFFFFF"/>
        </w:rPr>
        <w:t>, visualisation tools</w:t>
      </w:r>
      <w:r w:rsidR="00DC5D3A">
        <w:rPr>
          <w:rFonts w:ascii="Arial" w:hAnsi="Arial" w:cs="Arial"/>
          <w:color w:val="000000"/>
          <w:shd w:val="clear" w:color="auto" w:fill="FFFFFF"/>
        </w:rPr>
        <w:t xml:space="preserve"> and </w:t>
      </w:r>
      <w:r w:rsidR="00EE1287">
        <w:rPr>
          <w:rFonts w:ascii="Arial" w:hAnsi="Arial" w:cs="Arial"/>
          <w:color w:val="000000"/>
          <w:shd w:val="clear" w:color="auto" w:fill="FFFFFF"/>
        </w:rPr>
        <w:t xml:space="preserve">predictive models </w:t>
      </w:r>
      <w:r w:rsidR="000F1F66">
        <w:rPr>
          <w:rFonts w:ascii="Arial" w:hAnsi="Arial" w:cs="Arial"/>
          <w:color w:val="000000"/>
          <w:shd w:val="clear" w:color="auto" w:fill="FFFFFF"/>
        </w:rPr>
        <w:t xml:space="preserve">that </w:t>
      </w:r>
      <w:r w:rsidR="00EE1287">
        <w:rPr>
          <w:rFonts w:ascii="Arial" w:hAnsi="Arial" w:cs="Arial"/>
          <w:color w:val="000000"/>
          <w:shd w:val="clear" w:color="auto" w:fill="FFFFFF"/>
        </w:rPr>
        <w:t xml:space="preserve">can help </w:t>
      </w:r>
      <w:r w:rsidRPr="006F7978">
        <w:rPr>
          <w:rFonts w:ascii="Arial" w:hAnsi="Arial" w:cs="Arial"/>
          <w:color w:val="000000"/>
          <w:shd w:val="clear" w:color="auto" w:fill="FFFFFF"/>
        </w:rPr>
        <w:t xml:space="preserve">benefit all </w:t>
      </w:r>
      <w:r w:rsidR="00EE1287">
        <w:rPr>
          <w:rFonts w:ascii="Arial" w:hAnsi="Arial" w:cs="Arial"/>
          <w:color w:val="000000"/>
          <w:shd w:val="clear" w:color="auto" w:fill="FFFFFF"/>
        </w:rPr>
        <w:t>end users</w:t>
      </w:r>
      <w:r w:rsidR="008D5323">
        <w:rPr>
          <w:rFonts w:ascii="Arial" w:hAnsi="Arial" w:cs="Arial"/>
          <w:color w:val="000000"/>
          <w:shd w:val="clear" w:color="auto" w:fill="FFFFFF"/>
        </w:rPr>
        <w:t xml:space="preserve"> or their clients.</w:t>
      </w:r>
    </w:p>
    <w:p w14:paraId="632FF097" w14:textId="1D71AA28" w:rsidR="00DC5D3A" w:rsidRDefault="00DC5D3A" w:rsidP="00DC5D3A">
      <w:pPr>
        <w:pStyle w:val="Heading1"/>
        <w:rPr>
          <w:rFonts w:eastAsia="Times New Roman"/>
          <w:b w:val="0"/>
          <w:bCs w:val="0"/>
          <w:color w:val="000000"/>
          <w:kern w:val="0"/>
          <w:sz w:val="24"/>
          <w:szCs w:val="24"/>
          <w:shd w:val="clear" w:color="auto" w:fill="FFFFFF"/>
        </w:rPr>
      </w:pPr>
      <w:r w:rsidRPr="00DD0470">
        <w:rPr>
          <w:rFonts w:eastAsia="Times New Roman"/>
          <w:b w:val="0"/>
          <w:bCs w:val="0"/>
          <w:color w:val="000000"/>
          <w:kern w:val="0"/>
          <w:sz w:val="24"/>
          <w:szCs w:val="24"/>
          <w:shd w:val="clear" w:color="auto" w:fill="FFFFFF"/>
        </w:rPr>
        <w:t>The aim of this coursework is to demonstrate</w:t>
      </w:r>
      <w:r>
        <w:rPr>
          <w:rFonts w:eastAsia="Times New Roman"/>
          <w:b w:val="0"/>
          <w:bCs w:val="0"/>
          <w:color w:val="000000"/>
          <w:kern w:val="0"/>
          <w:sz w:val="24"/>
          <w:szCs w:val="24"/>
          <w:shd w:val="clear" w:color="auto" w:fill="FFFFFF"/>
        </w:rPr>
        <w:t xml:space="preserve"> </w:t>
      </w:r>
      <w:r w:rsidRPr="00DD0470">
        <w:rPr>
          <w:rFonts w:eastAsia="Times New Roman"/>
          <w:b w:val="0"/>
          <w:bCs w:val="0"/>
          <w:color w:val="000000"/>
          <w:kern w:val="0"/>
          <w:sz w:val="24"/>
          <w:szCs w:val="24"/>
          <w:shd w:val="clear" w:color="auto" w:fill="FFFFFF"/>
        </w:rPr>
        <w:t xml:space="preserve">data analytics and data visualisation that could be used </w:t>
      </w:r>
      <w:r w:rsidR="009A4E37">
        <w:rPr>
          <w:rFonts w:eastAsia="Times New Roman"/>
          <w:b w:val="0"/>
          <w:bCs w:val="0"/>
          <w:color w:val="000000"/>
          <w:kern w:val="0"/>
          <w:sz w:val="24"/>
          <w:szCs w:val="24"/>
          <w:shd w:val="clear" w:color="auto" w:fill="FFFFFF"/>
        </w:rPr>
        <w:t>for a fictitious company</w:t>
      </w:r>
      <w:r w:rsidR="001E6841">
        <w:rPr>
          <w:rFonts w:eastAsia="Times New Roman"/>
          <w:b w:val="0"/>
          <w:bCs w:val="0"/>
          <w:color w:val="000000"/>
          <w:kern w:val="0"/>
          <w:sz w:val="24"/>
          <w:szCs w:val="24"/>
          <w:shd w:val="clear" w:color="auto" w:fill="FFFFFF"/>
        </w:rPr>
        <w:t xml:space="preserve"> dealing with health data</w:t>
      </w:r>
      <w:r w:rsidRPr="00DD0470">
        <w:rPr>
          <w:rFonts w:eastAsia="Times New Roman"/>
          <w:b w:val="0"/>
          <w:bCs w:val="0"/>
          <w:color w:val="000000"/>
          <w:kern w:val="0"/>
          <w:sz w:val="24"/>
          <w:szCs w:val="24"/>
          <w:shd w:val="clear" w:color="auto" w:fill="FFFFFF"/>
        </w:rPr>
        <w:t>. Apart from the hands-</w:t>
      </w:r>
      <w:r w:rsidRPr="00DD0470">
        <w:rPr>
          <w:rFonts w:eastAsia="Times New Roman"/>
          <w:b w:val="0"/>
          <w:bCs w:val="0"/>
          <w:color w:val="000000"/>
          <w:kern w:val="0"/>
          <w:sz w:val="24"/>
          <w:szCs w:val="24"/>
          <w:shd w:val="clear" w:color="auto" w:fill="FFFFFF"/>
        </w:rPr>
        <w:lastRenderedPageBreak/>
        <w:t xml:space="preserve">on skills learned from developing the platform, independent work skills and report-writing skills will be enhanced.  </w:t>
      </w:r>
    </w:p>
    <w:p w14:paraId="2C99864A" w14:textId="3571981B" w:rsidR="009F5574" w:rsidRDefault="009F5574" w:rsidP="009F5574"/>
    <w:p w14:paraId="61E501FF" w14:textId="35A2E506" w:rsidR="009F5574" w:rsidRDefault="009F5574" w:rsidP="009F5574"/>
    <w:p w14:paraId="4538DE10" w14:textId="77777777" w:rsidR="009F5574" w:rsidRPr="009F5574" w:rsidRDefault="009F5574" w:rsidP="009F5574"/>
    <w:p w14:paraId="0CD5F044" w14:textId="5AC294B6" w:rsidR="00071951" w:rsidRPr="00071951" w:rsidRDefault="00071951" w:rsidP="00561B2A">
      <w:pPr>
        <w:rPr>
          <w:b/>
          <w:bCs/>
        </w:rPr>
      </w:pPr>
      <w:r w:rsidRPr="00071951">
        <w:rPr>
          <w:b/>
          <w:bCs/>
        </w:rPr>
        <w:t>Task</w:t>
      </w:r>
    </w:p>
    <w:p w14:paraId="7A18D2EB" w14:textId="77777777" w:rsidR="00071951" w:rsidRPr="00A2333B" w:rsidRDefault="00071951" w:rsidP="00071951">
      <w:pPr>
        <w:pStyle w:val="Heading1"/>
        <w:rPr>
          <w:rFonts w:eastAsia="Times New Roman"/>
          <w:bCs w:val="0"/>
          <w:color w:val="000000"/>
          <w:kern w:val="0"/>
          <w:sz w:val="24"/>
          <w:szCs w:val="24"/>
          <w:u w:val="single"/>
          <w:shd w:val="clear" w:color="auto" w:fill="FFFFFF"/>
        </w:rPr>
      </w:pPr>
      <w:r w:rsidRPr="00A2333B">
        <w:rPr>
          <w:rFonts w:eastAsia="Times New Roman"/>
          <w:bCs w:val="0"/>
          <w:color w:val="000000"/>
          <w:kern w:val="0"/>
          <w:sz w:val="24"/>
          <w:szCs w:val="24"/>
          <w:u w:val="single"/>
          <w:shd w:val="clear" w:color="auto" w:fill="FFFFFF"/>
        </w:rPr>
        <w:t xml:space="preserve">Part A </w:t>
      </w:r>
    </w:p>
    <w:p w14:paraId="256079C8" w14:textId="2DF0B588" w:rsidR="00071951" w:rsidRPr="00FC0BD7" w:rsidRDefault="00071951" w:rsidP="00071951">
      <w:pPr>
        <w:pStyle w:val="Heading1"/>
        <w:numPr>
          <w:ilvl w:val="0"/>
          <w:numId w:val="20"/>
        </w:numPr>
        <w:rPr>
          <w:rFonts w:eastAsia="Times New Roman"/>
          <w:b w:val="0"/>
          <w:bCs w:val="0"/>
          <w:color w:val="000000"/>
          <w:kern w:val="0"/>
          <w:sz w:val="24"/>
          <w:szCs w:val="24"/>
          <w:shd w:val="clear" w:color="auto" w:fill="FFFFFF"/>
        </w:rPr>
      </w:pPr>
      <w:r>
        <w:rPr>
          <w:rFonts w:eastAsia="Times New Roman"/>
          <w:b w:val="0"/>
          <w:bCs w:val="0"/>
          <w:color w:val="000000"/>
          <w:kern w:val="0"/>
          <w:sz w:val="24"/>
          <w:szCs w:val="24"/>
          <w:shd w:val="clear" w:color="auto" w:fill="FFFFFF"/>
        </w:rPr>
        <w:t xml:space="preserve">You </w:t>
      </w:r>
      <w:r w:rsidRPr="00DD0470">
        <w:rPr>
          <w:rFonts w:eastAsia="Times New Roman"/>
          <w:b w:val="0"/>
          <w:bCs w:val="0"/>
          <w:color w:val="000000"/>
          <w:kern w:val="0"/>
          <w:sz w:val="24"/>
          <w:szCs w:val="24"/>
          <w:shd w:val="clear" w:color="auto" w:fill="FFFFFF"/>
        </w:rPr>
        <w:t xml:space="preserve">need to </w:t>
      </w:r>
      <w:r>
        <w:rPr>
          <w:rFonts w:eastAsia="Times New Roman"/>
          <w:b w:val="0"/>
          <w:bCs w:val="0"/>
          <w:color w:val="000000"/>
          <w:kern w:val="0"/>
          <w:sz w:val="24"/>
          <w:szCs w:val="24"/>
          <w:shd w:val="clear" w:color="auto" w:fill="FFFFFF"/>
        </w:rPr>
        <w:t xml:space="preserve">search for open datasets, </w:t>
      </w:r>
      <w:r w:rsidRPr="00DD0470">
        <w:rPr>
          <w:rFonts w:eastAsia="Times New Roman"/>
          <w:b w:val="0"/>
          <w:bCs w:val="0"/>
          <w:color w:val="000000"/>
          <w:kern w:val="0"/>
          <w:sz w:val="24"/>
          <w:szCs w:val="24"/>
          <w:shd w:val="clear" w:color="auto" w:fill="FFFFFF"/>
        </w:rPr>
        <w:t xml:space="preserve">import some medical data </w:t>
      </w:r>
      <w:r>
        <w:rPr>
          <w:rFonts w:eastAsia="Times New Roman"/>
          <w:b w:val="0"/>
          <w:bCs w:val="0"/>
          <w:color w:val="000000"/>
          <w:kern w:val="0"/>
          <w:sz w:val="24"/>
          <w:szCs w:val="24"/>
          <w:shd w:val="clear" w:color="auto" w:fill="FFFFFF"/>
        </w:rPr>
        <w:t xml:space="preserve">and </w:t>
      </w:r>
      <w:r w:rsidRPr="00DD0470">
        <w:rPr>
          <w:rFonts w:eastAsia="Times New Roman"/>
          <w:b w:val="0"/>
          <w:bCs w:val="0"/>
          <w:color w:val="000000"/>
          <w:kern w:val="0"/>
          <w:sz w:val="24"/>
          <w:szCs w:val="24"/>
          <w:shd w:val="clear" w:color="auto" w:fill="FFFFFF"/>
        </w:rPr>
        <w:t xml:space="preserve">manipulate the data by using </w:t>
      </w:r>
      <w:r>
        <w:rPr>
          <w:rFonts w:eastAsia="Times New Roman"/>
          <w:b w:val="0"/>
          <w:bCs w:val="0"/>
          <w:color w:val="000000"/>
          <w:kern w:val="0"/>
          <w:sz w:val="24"/>
          <w:szCs w:val="24"/>
          <w:shd w:val="clear" w:color="auto" w:fill="FFFFFF"/>
        </w:rPr>
        <w:t>appropriate</w:t>
      </w:r>
      <w:r w:rsidRPr="00DD0470">
        <w:rPr>
          <w:rFonts w:eastAsia="Times New Roman"/>
          <w:b w:val="0"/>
          <w:bCs w:val="0"/>
          <w:color w:val="000000"/>
          <w:kern w:val="0"/>
          <w:sz w:val="24"/>
          <w:szCs w:val="24"/>
          <w:shd w:val="clear" w:color="auto" w:fill="FFFFFF"/>
        </w:rPr>
        <w:t xml:space="preserve"> visualisation tools</w:t>
      </w:r>
      <w:r>
        <w:rPr>
          <w:rFonts w:eastAsia="Times New Roman"/>
          <w:b w:val="0"/>
          <w:bCs w:val="0"/>
          <w:color w:val="000000"/>
          <w:kern w:val="0"/>
          <w:sz w:val="24"/>
          <w:szCs w:val="24"/>
          <w:shd w:val="clear" w:color="auto" w:fill="FFFFFF"/>
        </w:rPr>
        <w:t xml:space="preserve"> or libraries of your choice</w:t>
      </w:r>
      <w:r w:rsidRPr="00DD0470">
        <w:rPr>
          <w:rFonts w:eastAsia="Times New Roman"/>
          <w:b w:val="0"/>
          <w:bCs w:val="0"/>
          <w:color w:val="000000"/>
          <w:kern w:val="0"/>
          <w:sz w:val="24"/>
          <w:szCs w:val="24"/>
          <w:shd w:val="clear" w:color="auto" w:fill="FFFFFF"/>
        </w:rPr>
        <w:t>.</w:t>
      </w:r>
      <w:r>
        <w:rPr>
          <w:rFonts w:eastAsia="Times New Roman"/>
          <w:b w:val="0"/>
          <w:bCs w:val="0"/>
          <w:color w:val="000000"/>
          <w:kern w:val="0"/>
          <w:sz w:val="24"/>
          <w:szCs w:val="24"/>
          <w:shd w:val="clear" w:color="auto" w:fill="FFFFFF"/>
        </w:rPr>
        <w:t xml:space="preserve"> </w:t>
      </w:r>
      <w:r w:rsidRPr="00DD0470">
        <w:rPr>
          <w:rFonts w:eastAsia="Times New Roman"/>
          <w:b w:val="0"/>
          <w:bCs w:val="0"/>
          <w:color w:val="000000"/>
          <w:kern w:val="0"/>
          <w:sz w:val="24"/>
          <w:szCs w:val="24"/>
          <w:shd w:val="clear" w:color="auto" w:fill="FFFFFF"/>
        </w:rPr>
        <w:t xml:space="preserve">The visualisation of the chosen dataset must be documented with providing rationale behind using either of the tools, and its relevance in the healthcare sector. </w:t>
      </w:r>
      <w:r w:rsidR="00CE5125">
        <w:rPr>
          <w:rFonts w:eastAsia="Times New Roman"/>
          <w:b w:val="0"/>
          <w:bCs w:val="0"/>
          <w:color w:val="000000"/>
          <w:kern w:val="0"/>
          <w:sz w:val="24"/>
          <w:szCs w:val="24"/>
          <w:shd w:val="clear" w:color="auto" w:fill="FFFFFF"/>
        </w:rPr>
        <w:t xml:space="preserve"> 1000 upwards</w:t>
      </w:r>
    </w:p>
    <w:p w14:paraId="012CC39A" w14:textId="77777777" w:rsidR="00071951" w:rsidRPr="00A2333B" w:rsidRDefault="00071951" w:rsidP="00071951">
      <w:pPr>
        <w:pStyle w:val="Heading1"/>
        <w:ind w:firstLine="360"/>
        <w:rPr>
          <w:rFonts w:ascii="Trebuchet MS" w:eastAsia="Trebuchet MS" w:hAnsi="Trebuchet MS" w:cs="Trebuchet MS"/>
          <w:kern w:val="0"/>
          <w:sz w:val="24"/>
          <w:szCs w:val="24"/>
        </w:rPr>
      </w:pPr>
      <w:r>
        <w:rPr>
          <w:rFonts w:ascii="Trebuchet MS" w:eastAsia="Trebuchet MS" w:hAnsi="Trebuchet MS" w:cs="Trebuchet MS"/>
          <w:kern w:val="0"/>
          <w:sz w:val="24"/>
          <w:szCs w:val="24"/>
        </w:rPr>
        <w:t>Some sources of open datasets which can be explored:</w:t>
      </w:r>
    </w:p>
    <w:p w14:paraId="2D58AB89" w14:textId="77777777" w:rsidR="00071951" w:rsidRPr="00703B88" w:rsidRDefault="00000000" w:rsidP="00071951">
      <w:pPr>
        <w:pStyle w:val="ListParagraph"/>
        <w:numPr>
          <w:ilvl w:val="0"/>
          <w:numId w:val="23"/>
        </w:numPr>
        <w:rPr>
          <w:rFonts w:ascii="Arial" w:hAnsi="Arial" w:cs="Arial"/>
          <w:color w:val="000000"/>
          <w:shd w:val="clear" w:color="auto" w:fill="FFFFFF"/>
        </w:rPr>
      </w:pPr>
      <w:hyperlink r:id="rId11" w:history="1">
        <w:r w:rsidR="00071951" w:rsidRPr="00985B9A">
          <w:rPr>
            <w:rStyle w:val="Hyperlink"/>
            <w:rFonts w:ascii="Arial" w:hAnsi="Arial" w:cs="Arial"/>
            <w:shd w:val="clear" w:color="auto" w:fill="FFFFFF"/>
          </w:rPr>
          <w:t>Google Dataset search</w:t>
        </w:r>
      </w:hyperlink>
    </w:p>
    <w:p w14:paraId="3DB97047" w14:textId="32C65FF3" w:rsidR="00071951" w:rsidRPr="00703B88" w:rsidRDefault="00071951" w:rsidP="00071951">
      <w:pPr>
        <w:pStyle w:val="ListParagraph"/>
        <w:numPr>
          <w:ilvl w:val="0"/>
          <w:numId w:val="23"/>
        </w:numPr>
        <w:jc w:val="left"/>
        <w:rPr>
          <w:rFonts w:ascii="Arial" w:hAnsi="Arial" w:cs="Arial"/>
          <w:color w:val="000000"/>
          <w:shd w:val="clear" w:color="auto" w:fill="FFFFFF"/>
        </w:rPr>
      </w:pPr>
    </w:p>
    <w:p w14:paraId="0E151A0B" w14:textId="77777777" w:rsidR="00071951" w:rsidRPr="00703B88" w:rsidRDefault="00000000" w:rsidP="00071951">
      <w:pPr>
        <w:pStyle w:val="ListParagraph"/>
        <w:numPr>
          <w:ilvl w:val="0"/>
          <w:numId w:val="23"/>
        </w:numPr>
        <w:jc w:val="left"/>
        <w:rPr>
          <w:rFonts w:ascii="Arial" w:hAnsi="Arial" w:cs="Arial"/>
          <w:color w:val="000000"/>
          <w:shd w:val="clear" w:color="auto" w:fill="FFFFFF"/>
        </w:rPr>
      </w:pPr>
      <w:hyperlink r:id="rId12" w:history="1">
        <w:r w:rsidR="00071951" w:rsidRPr="00FC0BD7">
          <w:rPr>
            <w:rStyle w:val="Hyperlink"/>
            <w:rFonts w:ascii="Arial" w:hAnsi="Arial" w:cs="Arial"/>
            <w:shd w:val="clear" w:color="auto" w:fill="FFFFFF"/>
          </w:rPr>
          <w:t>WHO</w:t>
        </w:r>
      </w:hyperlink>
      <w:r w:rsidR="00071951">
        <w:rPr>
          <w:rFonts w:ascii="Arial" w:hAnsi="Arial" w:cs="Arial"/>
          <w:color w:val="000000"/>
          <w:shd w:val="clear" w:color="auto" w:fill="FFFFFF"/>
        </w:rPr>
        <w:t xml:space="preserve"> </w:t>
      </w:r>
    </w:p>
    <w:p w14:paraId="5A94C34E" w14:textId="77777777" w:rsidR="00071951" w:rsidRPr="00703B88" w:rsidRDefault="00000000" w:rsidP="00071951">
      <w:pPr>
        <w:pStyle w:val="ListParagraph"/>
        <w:numPr>
          <w:ilvl w:val="0"/>
          <w:numId w:val="23"/>
        </w:numPr>
        <w:jc w:val="left"/>
        <w:rPr>
          <w:rFonts w:ascii="Arial" w:hAnsi="Arial" w:cs="Arial"/>
          <w:color w:val="000000"/>
          <w:shd w:val="clear" w:color="auto" w:fill="FFFFFF"/>
        </w:rPr>
      </w:pPr>
      <w:hyperlink r:id="rId13" w:history="1">
        <w:proofErr w:type="spellStart"/>
        <w:r w:rsidR="00071951" w:rsidRPr="00FC0BD7">
          <w:rPr>
            <w:rStyle w:val="Hyperlink"/>
            <w:rFonts w:ascii="Arial" w:hAnsi="Arial" w:cs="Arial"/>
            <w:shd w:val="clear" w:color="auto" w:fill="FFFFFF"/>
          </w:rPr>
          <w:t>Dataverse</w:t>
        </w:r>
        <w:proofErr w:type="spellEnd"/>
      </w:hyperlink>
    </w:p>
    <w:p w14:paraId="181560BA" w14:textId="77777777" w:rsidR="00071951" w:rsidRPr="00703B88" w:rsidRDefault="00000000" w:rsidP="00071951">
      <w:pPr>
        <w:pStyle w:val="ListParagraph"/>
        <w:numPr>
          <w:ilvl w:val="0"/>
          <w:numId w:val="23"/>
        </w:numPr>
        <w:jc w:val="left"/>
        <w:rPr>
          <w:rFonts w:ascii="Arial" w:hAnsi="Arial" w:cs="Arial"/>
          <w:color w:val="000000"/>
          <w:shd w:val="clear" w:color="auto" w:fill="FFFFFF"/>
        </w:rPr>
      </w:pPr>
      <w:hyperlink r:id="rId14" w:history="1">
        <w:r w:rsidR="00071951" w:rsidRPr="00FC0BD7">
          <w:rPr>
            <w:rStyle w:val="Hyperlink"/>
            <w:rFonts w:ascii="Arial" w:hAnsi="Arial" w:cs="Arial"/>
            <w:shd w:val="clear" w:color="auto" w:fill="FFFFFF"/>
          </w:rPr>
          <w:t>Office for National Statistics</w:t>
        </w:r>
      </w:hyperlink>
      <w:r w:rsidR="00071951" w:rsidRPr="00703B88">
        <w:rPr>
          <w:rFonts w:ascii="Arial" w:hAnsi="Arial" w:cs="Arial"/>
          <w:color w:val="000000"/>
          <w:shd w:val="clear" w:color="auto" w:fill="FFFFFF"/>
        </w:rPr>
        <w:t xml:space="preserve"> </w:t>
      </w:r>
    </w:p>
    <w:p w14:paraId="6953E11B" w14:textId="172E5BE0" w:rsidR="00B9555F" w:rsidRPr="006E7578" w:rsidRDefault="00B9555F" w:rsidP="00AE79A1">
      <w:pPr>
        <w:pStyle w:val="Heading1"/>
        <w:rPr>
          <w:rFonts w:eastAsia="Times New Roman"/>
          <w:color w:val="000000"/>
          <w:kern w:val="0"/>
          <w:sz w:val="24"/>
          <w:szCs w:val="24"/>
          <w:u w:val="single"/>
          <w:shd w:val="clear" w:color="auto" w:fill="FFFFFF"/>
        </w:rPr>
      </w:pPr>
      <w:r>
        <w:rPr>
          <w:rFonts w:eastAsia="Times New Roman"/>
          <w:b w:val="0"/>
          <w:bCs w:val="0"/>
          <w:color w:val="000000"/>
          <w:kern w:val="0"/>
          <w:sz w:val="24"/>
          <w:szCs w:val="24"/>
          <w:shd w:val="clear" w:color="auto" w:fill="FFFFFF"/>
        </w:rPr>
        <w:t xml:space="preserve">You can also use other relevant sources to gather your health dataset. </w:t>
      </w:r>
      <w:r w:rsidRPr="00A2333B">
        <w:rPr>
          <w:rFonts w:eastAsia="Times New Roman"/>
          <w:b w:val="0"/>
          <w:bCs w:val="0"/>
          <w:color w:val="000000"/>
          <w:kern w:val="0"/>
          <w:sz w:val="24"/>
          <w:szCs w:val="24"/>
          <w:shd w:val="clear" w:color="auto" w:fill="FFFFFF"/>
        </w:rPr>
        <w:t>Your report should justify your choice of datasets and be informed by research.</w:t>
      </w:r>
      <w:r w:rsidR="006E7578">
        <w:rPr>
          <w:rFonts w:eastAsia="Times New Roman"/>
          <w:b w:val="0"/>
          <w:bCs w:val="0"/>
          <w:color w:val="000000"/>
          <w:kern w:val="0"/>
          <w:sz w:val="24"/>
          <w:szCs w:val="24"/>
          <w:shd w:val="clear" w:color="auto" w:fill="FFFFFF"/>
        </w:rPr>
        <w:t xml:space="preserve">  </w:t>
      </w:r>
      <w:r w:rsidR="006E7578" w:rsidRPr="006E7578">
        <w:rPr>
          <w:rFonts w:eastAsia="Times New Roman"/>
          <w:color w:val="000000"/>
          <w:kern w:val="0"/>
          <w:sz w:val="24"/>
          <w:szCs w:val="24"/>
          <w:u w:val="single"/>
          <w:shd w:val="clear" w:color="auto" w:fill="FFFFFF"/>
        </w:rPr>
        <w:t xml:space="preserve">You should add the link to your </w:t>
      </w:r>
      <w:r w:rsidR="009D53E2">
        <w:rPr>
          <w:rFonts w:eastAsia="Times New Roman"/>
          <w:color w:val="000000"/>
          <w:kern w:val="0"/>
          <w:sz w:val="24"/>
          <w:szCs w:val="24"/>
          <w:u w:val="single"/>
          <w:shd w:val="clear" w:color="auto" w:fill="FFFFFF"/>
        </w:rPr>
        <w:t xml:space="preserve">original </w:t>
      </w:r>
      <w:r w:rsidR="006E7578" w:rsidRPr="006E7578">
        <w:rPr>
          <w:rFonts w:eastAsia="Times New Roman"/>
          <w:color w:val="000000"/>
          <w:kern w:val="0"/>
          <w:sz w:val="24"/>
          <w:szCs w:val="24"/>
          <w:u w:val="single"/>
          <w:shd w:val="clear" w:color="auto" w:fill="FFFFFF"/>
        </w:rPr>
        <w:t xml:space="preserve">dataset </w:t>
      </w:r>
      <w:r w:rsidR="00AD773D">
        <w:rPr>
          <w:rFonts w:eastAsia="Times New Roman"/>
          <w:color w:val="000000"/>
          <w:kern w:val="0"/>
          <w:sz w:val="24"/>
          <w:szCs w:val="24"/>
          <w:u w:val="single"/>
          <w:shd w:val="clear" w:color="auto" w:fill="FFFFFF"/>
        </w:rPr>
        <w:t>and/</w:t>
      </w:r>
      <w:r w:rsidR="006E7578" w:rsidRPr="006E7578">
        <w:rPr>
          <w:rFonts w:eastAsia="Times New Roman"/>
          <w:color w:val="000000"/>
          <w:kern w:val="0"/>
          <w:sz w:val="24"/>
          <w:szCs w:val="24"/>
          <w:u w:val="single"/>
          <w:shd w:val="clear" w:color="auto" w:fill="FFFFFF"/>
        </w:rPr>
        <w:t>or submit your dataset.</w:t>
      </w:r>
    </w:p>
    <w:p w14:paraId="18D591AA" w14:textId="77777777" w:rsidR="00B9555F" w:rsidRPr="00B9555F" w:rsidRDefault="00B9555F" w:rsidP="00B9555F"/>
    <w:p w14:paraId="72CC3A20" w14:textId="18A3FA70" w:rsidR="00B9555F" w:rsidRPr="00B9555F" w:rsidRDefault="00B9555F" w:rsidP="00AE79A1">
      <w:pPr>
        <w:pStyle w:val="Heading1"/>
        <w:rPr>
          <w:rFonts w:eastAsia="Times New Roman"/>
          <w:bCs w:val="0"/>
          <w:color w:val="000000"/>
          <w:kern w:val="0"/>
          <w:sz w:val="24"/>
          <w:szCs w:val="24"/>
          <w:u w:val="single"/>
          <w:shd w:val="clear" w:color="auto" w:fill="FFFFFF"/>
        </w:rPr>
      </w:pPr>
      <w:r w:rsidRPr="00A2333B">
        <w:rPr>
          <w:rFonts w:eastAsia="Times New Roman"/>
          <w:bCs w:val="0"/>
          <w:color w:val="000000"/>
          <w:kern w:val="0"/>
          <w:sz w:val="24"/>
          <w:szCs w:val="24"/>
          <w:u w:val="single"/>
          <w:shd w:val="clear" w:color="auto" w:fill="FFFFFF"/>
        </w:rPr>
        <w:t xml:space="preserve">Part </w:t>
      </w:r>
      <w:r>
        <w:rPr>
          <w:rFonts w:eastAsia="Times New Roman"/>
          <w:bCs w:val="0"/>
          <w:color w:val="000000"/>
          <w:kern w:val="0"/>
          <w:sz w:val="24"/>
          <w:szCs w:val="24"/>
          <w:u w:val="single"/>
          <w:shd w:val="clear" w:color="auto" w:fill="FFFFFF"/>
        </w:rPr>
        <w:t>B</w:t>
      </w:r>
      <w:r w:rsidRPr="00A2333B">
        <w:rPr>
          <w:rFonts w:eastAsia="Times New Roman"/>
          <w:bCs w:val="0"/>
          <w:color w:val="000000"/>
          <w:kern w:val="0"/>
          <w:sz w:val="24"/>
          <w:szCs w:val="24"/>
          <w:u w:val="single"/>
          <w:shd w:val="clear" w:color="auto" w:fill="FFFFFF"/>
        </w:rPr>
        <w:t xml:space="preserve"> </w:t>
      </w:r>
    </w:p>
    <w:p w14:paraId="2D2DA6CE" w14:textId="77777777" w:rsidR="00AE79A1" w:rsidRDefault="00AE79A1" w:rsidP="00AE79A1">
      <w:pPr>
        <w:pStyle w:val="Heading1"/>
        <w:numPr>
          <w:ilvl w:val="0"/>
          <w:numId w:val="26"/>
        </w:numPr>
        <w:rPr>
          <w:rFonts w:eastAsia="Times New Roman"/>
          <w:b w:val="0"/>
          <w:bCs w:val="0"/>
          <w:color w:val="000000"/>
          <w:kern w:val="0"/>
          <w:sz w:val="24"/>
          <w:szCs w:val="24"/>
          <w:shd w:val="clear" w:color="auto" w:fill="FFFFFF"/>
        </w:rPr>
      </w:pPr>
      <w:r w:rsidRPr="00A2333B">
        <w:rPr>
          <w:rFonts w:eastAsia="Times New Roman"/>
          <w:b w:val="0"/>
          <w:bCs w:val="0"/>
          <w:color w:val="000000"/>
          <w:kern w:val="0"/>
          <w:sz w:val="24"/>
          <w:szCs w:val="24"/>
          <w:shd w:val="clear" w:color="auto" w:fill="FFFFFF"/>
        </w:rPr>
        <w:t>Data Preparation: Assess the quality of your data using suitable techniques. Clean the data if and as necessary.</w:t>
      </w:r>
      <w:r>
        <w:rPr>
          <w:rFonts w:eastAsia="Times New Roman"/>
          <w:b w:val="0"/>
          <w:bCs w:val="0"/>
          <w:color w:val="000000"/>
          <w:kern w:val="0"/>
          <w:sz w:val="24"/>
          <w:szCs w:val="24"/>
          <w:shd w:val="clear" w:color="auto" w:fill="FFFFFF"/>
        </w:rPr>
        <w:t xml:space="preserve"> </w:t>
      </w:r>
      <w:r w:rsidRPr="00D43C23">
        <w:rPr>
          <w:rFonts w:eastAsia="Times New Roman"/>
          <w:b w:val="0"/>
          <w:bCs w:val="0"/>
          <w:color w:val="000000"/>
          <w:kern w:val="0"/>
          <w:sz w:val="24"/>
          <w:szCs w:val="24"/>
          <w:shd w:val="clear" w:color="auto" w:fill="FFFFFF"/>
        </w:rPr>
        <w:t>You</w:t>
      </w:r>
      <w:r>
        <w:rPr>
          <w:rFonts w:eastAsia="Times New Roman"/>
          <w:b w:val="0"/>
          <w:bCs w:val="0"/>
          <w:color w:val="000000"/>
          <w:kern w:val="0"/>
          <w:sz w:val="24"/>
          <w:szCs w:val="24"/>
          <w:shd w:val="clear" w:color="auto" w:fill="FFFFFF"/>
        </w:rPr>
        <w:t>r</w:t>
      </w:r>
      <w:r w:rsidRPr="00D43C23">
        <w:rPr>
          <w:rFonts w:eastAsia="Times New Roman"/>
          <w:b w:val="0"/>
          <w:bCs w:val="0"/>
          <w:color w:val="000000"/>
          <w:kern w:val="0"/>
          <w:sz w:val="24"/>
          <w:szCs w:val="24"/>
          <w:shd w:val="clear" w:color="auto" w:fill="FFFFFF"/>
        </w:rPr>
        <w:t xml:space="preserve"> report should document and justify any techniques you have utilised to assess the quality of the data.</w:t>
      </w:r>
      <w:r>
        <w:rPr>
          <w:rFonts w:eastAsia="Times New Roman"/>
          <w:b w:val="0"/>
          <w:bCs w:val="0"/>
          <w:color w:val="000000"/>
          <w:kern w:val="0"/>
          <w:sz w:val="24"/>
          <w:szCs w:val="24"/>
          <w:shd w:val="clear" w:color="auto" w:fill="FFFFFF"/>
        </w:rPr>
        <w:t xml:space="preserve"> </w:t>
      </w:r>
      <w:r w:rsidRPr="00D43C23">
        <w:rPr>
          <w:rFonts w:eastAsia="Times New Roman"/>
          <w:b w:val="0"/>
          <w:bCs w:val="0"/>
          <w:color w:val="000000"/>
          <w:kern w:val="0"/>
          <w:sz w:val="24"/>
          <w:szCs w:val="24"/>
          <w:shd w:val="clear" w:color="auto" w:fill="FFFFFF"/>
        </w:rPr>
        <w:t>Your justification must be informed by research.</w:t>
      </w:r>
    </w:p>
    <w:p w14:paraId="4B64FB6F" w14:textId="72F5E2FE" w:rsidR="00AE79A1" w:rsidRDefault="00AE79A1" w:rsidP="00AE79A1">
      <w:pPr>
        <w:pStyle w:val="ListParagraph"/>
        <w:numPr>
          <w:ilvl w:val="0"/>
          <w:numId w:val="26"/>
        </w:numPr>
        <w:rPr>
          <w:rFonts w:ascii="Arial" w:hAnsi="Arial" w:cs="Arial"/>
          <w:color w:val="000000"/>
          <w:shd w:val="clear" w:color="auto" w:fill="FFFFFF"/>
        </w:rPr>
      </w:pPr>
      <w:r w:rsidRPr="00D43C23">
        <w:rPr>
          <w:rFonts w:ascii="Arial" w:hAnsi="Arial" w:cs="Arial"/>
          <w:color w:val="000000"/>
          <w:shd w:val="clear" w:color="auto" w:fill="FFFFFF"/>
        </w:rPr>
        <w:t xml:space="preserve">Data Exploration: Utilise </w:t>
      </w:r>
      <w:r w:rsidR="007512BE">
        <w:rPr>
          <w:rFonts w:ascii="Arial" w:hAnsi="Arial" w:cs="Arial"/>
          <w:color w:val="000000"/>
          <w:shd w:val="clear" w:color="auto" w:fill="FFFFFF"/>
        </w:rPr>
        <w:t>a combination of</w:t>
      </w:r>
      <w:r w:rsidRPr="00D43C23">
        <w:rPr>
          <w:rFonts w:ascii="Arial" w:hAnsi="Arial" w:cs="Arial"/>
          <w:color w:val="000000"/>
          <w:shd w:val="clear" w:color="auto" w:fill="FFFFFF"/>
        </w:rPr>
        <w:t xml:space="preserve"> data mining </w:t>
      </w:r>
      <w:r>
        <w:rPr>
          <w:rFonts w:ascii="Arial" w:hAnsi="Arial" w:cs="Arial"/>
          <w:color w:val="000000"/>
          <w:shd w:val="clear" w:color="auto" w:fill="FFFFFF"/>
        </w:rPr>
        <w:t xml:space="preserve">tools </w:t>
      </w:r>
      <w:r w:rsidRPr="00D43C23">
        <w:rPr>
          <w:rFonts w:ascii="Arial" w:hAnsi="Arial" w:cs="Arial"/>
          <w:color w:val="000000"/>
          <w:shd w:val="clear" w:color="auto" w:fill="FFFFFF"/>
        </w:rPr>
        <w:t>and analysis techniques to find significant patterns and trends</w:t>
      </w:r>
      <w:r>
        <w:rPr>
          <w:rFonts w:ascii="Arial" w:hAnsi="Arial" w:cs="Arial"/>
          <w:color w:val="000000"/>
          <w:shd w:val="clear" w:color="auto" w:fill="FFFFFF"/>
        </w:rPr>
        <w:t xml:space="preserve"> (Excel, Tableau, WEKA, Python libraries, etc)</w:t>
      </w:r>
      <w:r w:rsidR="00DA3883">
        <w:rPr>
          <w:rFonts w:ascii="Arial" w:hAnsi="Arial" w:cs="Arial"/>
          <w:color w:val="000000"/>
          <w:shd w:val="clear" w:color="auto" w:fill="FFFFFF"/>
        </w:rPr>
        <w:t xml:space="preserve"> as demonstrated in class</w:t>
      </w:r>
      <w:r>
        <w:rPr>
          <w:rFonts w:ascii="Arial" w:hAnsi="Arial" w:cs="Arial"/>
          <w:color w:val="000000"/>
          <w:shd w:val="clear" w:color="auto" w:fill="FFFFFF"/>
        </w:rPr>
        <w:t>.</w:t>
      </w:r>
    </w:p>
    <w:p w14:paraId="4DAC1DFA" w14:textId="25AA30B7" w:rsidR="008175B4" w:rsidRPr="008175B4" w:rsidRDefault="008175B4" w:rsidP="008175B4">
      <w:pPr>
        <w:pStyle w:val="ListParagraph"/>
        <w:numPr>
          <w:ilvl w:val="0"/>
          <w:numId w:val="26"/>
        </w:numPr>
        <w:rPr>
          <w:rFonts w:ascii="Arial" w:hAnsi="Arial" w:cs="Arial"/>
          <w:color w:val="000000"/>
          <w:shd w:val="clear" w:color="auto" w:fill="FFFFFF"/>
        </w:rPr>
      </w:pPr>
      <w:r w:rsidRPr="008175B4">
        <w:rPr>
          <w:rFonts w:ascii="Arial" w:hAnsi="Arial" w:cs="Arial"/>
          <w:color w:val="000000"/>
          <w:shd w:val="clear" w:color="auto" w:fill="FFFFFF"/>
        </w:rPr>
        <w:t xml:space="preserve">Data Modelling and Visualisation: Use appropriate tools to perform some visualisation on the chosen dataset. The choice is yours, based on your future intention of work </w:t>
      </w:r>
      <w:r w:rsidR="00BC2BD9" w:rsidRPr="008175B4">
        <w:rPr>
          <w:rFonts w:ascii="Arial" w:hAnsi="Arial" w:cs="Arial"/>
          <w:color w:val="000000"/>
          <w:shd w:val="clear" w:color="auto" w:fill="FFFFFF"/>
        </w:rPr>
        <w:t>and</w:t>
      </w:r>
      <w:r w:rsidRPr="008175B4">
        <w:rPr>
          <w:rFonts w:ascii="Arial" w:hAnsi="Arial" w:cs="Arial"/>
          <w:color w:val="000000"/>
          <w:shd w:val="clear" w:color="auto" w:fill="FFFFFF"/>
        </w:rPr>
        <w:t xml:space="preserve"> the familiarity of the tool. Your report should document and justify the techniques </w:t>
      </w:r>
      <w:r w:rsidR="00DA3883">
        <w:rPr>
          <w:rFonts w:ascii="Arial" w:hAnsi="Arial" w:cs="Arial"/>
          <w:color w:val="000000"/>
          <w:shd w:val="clear" w:color="auto" w:fill="FFFFFF"/>
        </w:rPr>
        <w:t>(backed up with relevant literature)</w:t>
      </w:r>
      <w:r w:rsidR="00E95501">
        <w:rPr>
          <w:rFonts w:ascii="Arial" w:hAnsi="Arial" w:cs="Arial"/>
          <w:color w:val="000000"/>
          <w:shd w:val="clear" w:color="auto" w:fill="FFFFFF"/>
        </w:rPr>
        <w:t xml:space="preserve"> </w:t>
      </w:r>
      <w:r w:rsidRPr="008175B4">
        <w:rPr>
          <w:rFonts w:ascii="Arial" w:hAnsi="Arial" w:cs="Arial"/>
          <w:color w:val="000000"/>
          <w:shd w:val="clear" w:color="auto" w:fill="FFFFFF"/>
        </w:rPr>
        <w:t>you have used to mine and analyse the data and the patterns or trends that were discovered. Finally, construct a model that can make some predictions or forecast trends.</w:t>
      </w:r>
    </w:p>
    <w:p w14:paraId="5F06E7F8" w14:textId="77777777" w:rsidR="008175B4" w:rsidRPr="008175B4" w:rsidRDefault="008175B4" w:rsidP="008175B4">
      <w:pPr>
        <w:pStyle w:val="ListParagraph"/>
        <w:numPr>
          <w:ilvl w:val="0"/>
          <w:numId w:val="26"/>
        </w:numPr>
        <w:rPr>
          <w:rFonts w:ascii="Arial" w:hAnsi="Arial" w:cs="Arial"/>
          <w:color w:val="000000"/>
          <w:shd w:val="clear" w:color="auto" w:fill="FFFFFF"/>
        </w:rPr>
      </w:pPr>
      <w:r w:rsidRPr="008175B4">
        <w:rPr>
          <w:rFonts w:ascii="Arial" w:hAnsi="Arial" w:cs="Arial"/>
          <w:color w:val="000000"/>
          <w:shd w:val="clear" w:color="auto" w:fill="FFFFFF"/>
        </w:rPr>
        <w:t>Evaluation: Critically evaluate your results and compare your findings to other similar studies.</w:t>
      </w:r>
    </w:p>
    <w:p w14:paraId="3B0A2029" w14:textId="77777777" w:rsidR="008175B4" w:rsidRPr="00D43C23" w:rsidRDefault="008175B4" w:rsidP="008175B4">
      <w:pPr>
        <w:pStyle w:val="ListParagraph"/>
        <w:rPr>
          <w:rFonts w:ascii="Arial" w:hAnsi="Arial" w:cs="Arial"/>
          <w:color w:val="000000"/>
          <w:shd w:val="clear" w:color="auto" w:fill="FFFFFF"/>
        </w:rPr>
      </w:pPr>
    </w:p>
    <w:p w14:paraId="0E7C2D26" w14:textId="1E10867F" w:rsidR="00BC4027" w:rsidRPr="00081F50" w:rsidRDefault="007C2B72" w:rsidP="00081F50">
      <w:pPr>
        <w:rPr>
          <w:rFonts w:ascii="Arial" w:hAnsi="Arial" w:cs="Arial"/>
          <w:color w:val="000000"/>
          <w:shd w:val="clear" w:color="auto" w:fill="FFFFFF"/>
        </w:rPr>
      </w:pPr>
      <w:r w:rsidRPr="00E92C7F">
        <w:rPr>
          <w:rFonts w:ascii="Arial" w:hAnsi="Arial" w:cs="Arial"/>
          <w:color w:val="000000"/>
          <w:shd w:val="clear" w:color="auto" w:fill="FFFFFF"/>
        </w:rPr>
        <w:t xml:space="preserve">It is important to provide </w:t>
      </w:r>
      <w:r w:rsidR="00434939" w:rsidRPr="00E92C7F">
        <w:rPr>
          <w:rFonts w:ascii="Arial" w:hAnsi="Arial" w:cs="Arial"/>
          <w:color w:val="000000"/>
          <w:shd w:val="clear" w:color="auto" w:fill="FFFFFF"/>
        </w:rPr>
        <w:t>evidence</w:t>
      </w:r>
      <w:r w:rsidRPr="00E92C7F">
        <w:rPr>
          <w:rFonts w:ascii="Arial" w:hAnsi="Arial" w:cs="Arial"/>
          <w:color w:val="000000"/>
          <w:shd w:val="clear" w:color="auto" w:fill="FFFFFF"/>
        </w:rPr>
        <w:t xml:space="preserve"> (related work) from the literature and case study examples for your chosen tool in the healthcare data analysis domain</w:t>
      </w:r>
      <w:r w:rsidR="00E92C7F" w:rsidRPr="00E92C7F">
        <w:rPr>
          <w:rFonts w:ascii="Arial" w:hAnsi="Arial" w:cs="Arial"/>
          <w:color w:val="000000"/>
          <w:shd w:val="clear" w:color="auto" w:fill="FFFFFF"/>
        </w:rPr>
        <w:t>.</w:t>
      </w:r>
      <w:r w:rsidR="00BF08FD">
        <w:rPr>
          <w:rFonts w:ascii="Arial" w:hAnsi="Arial" w:cs="Arial"/>
          <w:color w:val="000000"/>
          <w:shd w:val="clear" w:color="auto" w:fill="FFFFFF"/>
        </w:rPr>
        <w:t xml:space="preserve"> These should be added in the report and any additional materials can be added in an appendix if needed. </w:t>
      </w:r>
      <w:r w:rsidR="00E92C7F">
        <w:rPr>
          <w:rFonts w:ascii="Arial" w:hAnsi="Arial" w:cs="Arial"/>
          <w:color w:val="000000"/>
          <w:shd w:val="clear" w:color="auto" w:fill="FFFFFF"/>
        </w:rPr>
        <w:t>U</w:t>
      </w:r>
      <w:r w:rsidR="005E5A62" w:rsidRPr="005E5A62">
        <w:rPr>
          <w:rFonts w:ascii="Arial" w:hAnsi="Arial" w:cs="Arial"/>
          <w:color w:val="000000"/>
          <w:shd w:val="clear" w:color="auto" w:fill="FFFFFF"/>
        </w:rPr>
        <w:t xml:space="preserve">sing </w:t>
      </w:r>
      <w:r w:rsidR="00E92C7F">
        <w:rPr>
          <w:rFonts w:ascii="Arial" w:hAnsi="Arial" w:cs="Arial"/>
          <w:color w:val="000000"/>
          <w:shd w:val="clear" w:color="auto" w:fill="FFFFFF"/>
        </w:rPr>
        <w:t xml:space="preserve">a combination of tools </w:t>
      </w:r>
      <w:r w:rsidR="005E5A62" w:rsidRPr="005E5A62">
        <w:rPr>
          <w:rFonts w:ascii="Arial" w:hAnsi="Arial" w:cs="Arial"/>
          <w:color w:val="000000"/>
          <w:shd w:val="clear" w:color="auto" w:fill="FFFFFF"/>
        </w:rPr>
        <w:t xml:space="preserve">will demonstrate </w:t>
      </w:r>
      <w:r w:rsidR="00287396" w:rsidRPr="005E5A62">
        <w:rPr>
          <w:rFonts w:ascii="Arial" w:hAnsi="Arial" w:cs="Arial"/>
          <w:color w:val="000000"/>
          <w:shd w:val="clear" w:color="auto" w:fill="FFFFFF"/>
        </w:rPr>
        <w:t>your</w:t>
      </w:r>
      <w:r w:rsidR="005E5A62" w:rsidRPr="005E5A62">
        <w:rPr>
          <w:rFonts w:ascii="Arial" w:hAnsi="Arial" w:cs="Arial"/>
          <w:color w:val="000000"/>
          <w:shd w:val="clear" w:color="auto" w:fill="FFFFFF"/>
        </w:rPr>
        <w:t xml:space="preserve"> breadth and knowledge and ultimately be of benefit to you.</w:t>
      </w:r>
      <w:r w:rsidR="0078706C">
        <w:rPr>
          <w:rFonts w:ascii="Arial" w:hAnsi="Arial" w:cs="Arial"/>
          <w:color w:val="000000"/>
          <w:shd w:val="clear" w:color="auto" w:fill="FFFFFF"/>
        </w:rPr>
        <w:t xml:space="preserve"> </w:t>
      </w:r>
    </w:p>
    <w:p w14:paraId="314149EC" w14:textId="2253354D" w:rsidR="00ED7A26" w:rsidRDefault="006F11BD" w:rsidP="006F11BD">
      <w:pPr>
        <w:pStyle w:val="Heading1"/>
        <w:rPr>
          <w:rFonts w:eastAsia="Times New Roman"/>
          <w:color w:val="000000"/>
          <w:kern w:val="0"/>
          <w:sz w:val="24"/>
          <w:szCs w:val="24"/>
          <w:u w:val="single"/>
          <w:shd w:val="clear" w:color="auto" w:fill="FFFFFF"/>
        </w:rPr>
      </w:pPr>
      <w:r w:rsidRPr="00843025">
        <w:rPr>
          <w:rFonts w:eastAsia="Times New Roman"/>
          <w:color w:val="000000"/>
          <w:kern w:val="0"/>
          <w:sz w:val="24"/>
          <w:szCs w:val="24"/>
          <w:u w:val="single"/>
          <w:shd w:val="clear" w:color="auto" w:fill="FFFFFF"/>
        </w:rPr>
        <w:lastRenderedPageBreak/>
        <w:t xml:space="preserve">You will need to produce screenshots of </w:t>
      </w:r>
      <w:r w:rsidR="00BC4027">
        <w:rPr>
          <w:rFonts w:eastAsia="Times New Roman"/>
          <w:color w:val="000000"/>
          <w:kern w:val="0"/>
          <w:sz w:val="24"/>
          <w:szCs w:val="24"/>
          <w:u w:val="single"/>
          <w:shd w:val="clear" w:color="auto" w:fill="FFFFFF"/>
        </w:rPr>
        <w:t xml:space="preserve">data analysis and </w:t>
      </w:r>
      <w:r w:rsidRPr="00843025">
        <w:rPr>
          <w:rFonts w:eastAsia="Times New Roman"/>
          <w:color w:val="000000"/>
          <w:kern w:val="0"/>
          <w:sz w:val="24"/>
          <w:szCs w:val="24"/>
          <w:u w:val="single"/>
          <w:shd w:val="clear" w:color="auto" w:fill="FFFFFF"/>
        </w:rPr>
        <w:t>visualisation results and code snippets where appropriate (your artefacts)</w:t>
      </w:r>
      <w:r w:rsidR="009476F8">
        <w:rPr>
          <w:rFonts w:eastAsia="Times New Roman"/>
          <w:color w:val="000000"/>
          <w:kern w:val="0"/>
          <w:sz w:val="24"/>
          <w:szCs w:val="24"/>
          <w:u w:val="single"/>
          <w:shd w:val="clear" w:color="auto" w:fill="FFFFFF"/>
        </w:rPr>
        <w:t xml:space="preserve"> within the report</w:t>
      </w:r>
      <w:r w:rsidRPr="00843025">
        <w:rPr>
          <w:rFonts w:eastAsia="Times New Roman"/>
          <w:color w:val="000000"/>
          <w:kern w:val="0"/>
          <w:sz w:val="24"/>
          <w:szCs w:val="24"/>
          <w:u w:val="single"/>
          <w:shd w:val="clear" w:color="auto" w:fill="FFFFFF"/>
        </w:rPr>
        <w:t xml:space="preserve">. It is important to provide </w:t>
      </w:r>
      <w:r w:rsidR="00CA57EF" w:rsidRPr="00843025">
        <w:rPr>
          <w:rFonts w:eastAsia="Times New Roman"/>
          <w:color w:val="000000"/>
          <w:kern w:val="0"/>
          <w:sz w:val="24"/>
          <w:szCs w:val="24"/>
          <w:u w:val="single"/>
          <w:shd w:val="clear" w:color="auto" w:fill="FFFFFF"/>
        </w:rPr>
        <w:t>evidence</w:t>
      </w:r>
      <w:r w:rsidRPr="00843025">
        <w:rPr>
          <w:rFonts w:eastAsia="Times New Roman"/>
          <w:color w:val="000000"/>
          <w:kern w:val="0"/>
          <w:sz w:val="24"/>
          <w:szCs w:val="24"/>
          <w:u w:val="single"/>
          <w:shd w:val="clear" w:color="auto" w:fill="FFFFFF"/>
        </w:rPr>
        <w:t xml:space="preserve"> (related work) from the literature and case study examples for your chosen tool for the data analysis.</w:t>
      </w:r>
      <w:r w:rsidR="00E06FCD">
        <w:rPr>
          <w:rFonts w:eastAsia="Times New Roman"/>
          <w:color w:val="000000"/>
          <w:kern w:val="0"/>
          <w:sz w:val="24"/>
          <w:szCs w:val="24"/>
          <w:u w:val="single"/>
          <w:shd w:val="clear" w:color="auto" w:fill="FFFFFF"/>
        </w:rPr>
        <w:t xml:space="preserve"> You should also submit your </w:t>
      </w:r>
      <w:r w:rsidR="00121901">
        <w:rPr>
          <w:rFonts w:eastAsia="Times New Roman"/>
          <w:color w:val="000000"/>
          <w:kern w:val="0"/>
          <w:sz w:val="24"/>
          <w:szCs w:val="24"/>
          <w:u w:val="single"/>
          <w:shd w:val="clear" w:color="auto" w:fill="FFFFFF"/>
        </w:rPr>
        <w:t xml:space="preserve">artefacts, </w:t>
      </w:r>
      <w:proofErr w:type="spellStart"/>
      <w:r w:rsidR="00121901">
        <w:rPr>
          <w:rFonts w:eastAsia="Times New Roman"/>
          <w:color w:val="000000"/>
          <w:kern w:val="0"/>
          <w:sz w:val="24"/>
          <w:szCs w:val="24"/>
          <w:u w:val="single"/>
          <w:shd w:val="clear" w:color="auto" w:fill="FFFFFF"/>
        </w:rPr>
        <w:t>i.e</w:t>
      </w:r>
      <w:proofErr w:type="spellEnd"/>
      <w:r w:rsidR="00121901">
        <w:rPr>
          <w:rFonts w:eastAsia="Times New Roman"/>
          <w:color w:val="000000"/>
          <w:kern w:val="0"/>
          <w:sz w:val="24"/>
          <w:szCs w:val="24"/>
          <w:u w:val="single"/>
          <w:shd w:val="clear" w:color="auto" w:fill="FFFFFF"/>
        </w:rPr>
        <w:t xml:space="preserve">, </w:t>
      </w:r>
      <w:r w:rsidR="00E06FCD">
        <w:rPr>
          <w:rFonts w:eastAsia="Times New Roman"/>
          <w:color w:val="000000"/>
          <w:kern w:val="0"/>
          <w:sz w:val="24"/>
          <w:szCs w:val="24"/>
          <w:u w:val="single"/>
          <w:shd w:val="clear" w:color="auto" w:fill="FFFFFF"/>
        </w:rPr>
        <w:t>Python codes/ Tableau files</w:t>
      </w:r>
      <w:r w:rsidR="00261685">
        <w:rPr>
          <w:rFonts w:eastAsia="Times New Roman"/>
          <w:color w:val="000000"/>
          <w:kern w:val="0"/>
          <w:sz w:val="24"/>
          <w:szCs w:val="24"/>
          <w:u w:val="single"/>
          <w:shd w:val="clear" w:color="auto" w:fill="FFFFFF"/>
        </w:rPr>
        <w:t>/ demo</w:t>
      </w:r>
      <w:r w:rsidR="00121901">
        <w:rPr>
          <w:rFonts w:eastAsia="Times New Roman"/>
          <w:color w:val="000000"/>
          <w:kern w:val="0"/>
          <w:sz w:val="24"/>
          <w:szCs w:val="24"/>
          <w:u w:val="single"/>
          <w:shd w:val="clear" w:color="auto" w:fill="FFFFFF"/>
        </w:rPr>
        <w:t xml:space="preserve"> etc</w:t>
      </w:r>
      <w:r w:rsidR="00E06FCD">
        <w:rPr>
          <w:rFonts w:eastAsia="Times New Roman"/>
          <w:color w:val="000000"/>
          <w:kern w:val="0"/>
          <w:sz w:val="24"/>
          <w:szCs w:val="24"/>
          <w:u w:val="single"/>
          <w:shd w:val="clear" w:color="auto" w:fill="FFFFFF"/>
        </w:rPr>
        <w:t xml:space="preserve"> in a zipped folder</w:t>
      </w:r>
      <w:r w:rsidR="00874C6A">
        <w:rPr>
          <w:rFonts w:eastAsia="Times New Roman"/>
          <w:color w:val="000000"/>
          <w:kern w:val="0"/>
          <w:sz w:val="24"/>
          <w:szCs w:val="24"/>
          <w:u w:val="single"/>
          <w:shd w:val="clear" w:color="auto" w:fill="FFFFFF"/>
        </w:rPr>
        <w:t xml:space="preserve">. </w:t>
      </w:r>
    </w:p>
    <w:p w14:paraId="6BA5B8B0" w14:textId="3C863345" w:rsidR="006F11BD" w:rsidRPr="00843025" w:rsidRDefault="00FA41C8" w:rsidP="006F11BD">
      <w:pPr>
        <w:pStyle w:val="Heading1"/>
        <w:rPr>
          <w:rFonts w:eastAsia="Times New Roman"/>
          <w:color w:val="000000"/>
          <w:kern w:val="0"/>
          <w:sz w:val="24"/>
          <w:szCs w:val="24"/>
          <w:u w:val="single"/>
          <w:shd w:val="clear" w:color="auto" w:fill="FFFFFF"/>
        </w:rPr>
      </w:pPr>
      <w:r>
        <w:rPr>
          <w:rFonts w:eastAsia="Times New Roman"/>
          <w:color w:val="000000"/>
          <w:kern w:val="0"/>
          <w:sz w:val="24"/>
          <w:szCs w:val="24"/>
          <w:u w:val="single"/>
          <w:shd w:val="clear" w:color="auto" w:fill="FFFFFF"/>
        </w:rPr>
        <w:t>NOTE:</w:t>
      </w:r>
      <w:r w:rsidR="00ED7A26">
        <w:rPr>
          <w:rFonts w:eastAsia="Times New Roman"/>
          <w:color w:val="000000"/>
          <w:kern w:val="0"/>
          <w:sz w:val="24"/>
          <w:szCs w:val="24"/>
          <w:u w:val="single"/>
          <w:shd w:val="clear" w:color="auto" w:fill="FFFFFF"/>
        </w:rPr>
        <w:t xml:space="preserve"> </w:t>
      </w:r>
      <w:r w:rsidR="00874C6A" w:rsidRPr="00874C6A">
        <w:rPr>
          <w:rFonts w:eastAsia="Times New Roman"/>
          <w:color w:val="000000"/>
          <w:kern w:val="0"/>
          <w:sz w:val="24"/>
          <w:szCs w:val="24"/>
          <w:u w:val="single"/>
          <w:shd w:val="clear" w:color="auto" w:fill="FFFFFF"/>
        </w:rPr>
        <w:t xml:space="preserve">You will be expected to demonstrate your artefacts </w:t>
      </w:r>
      <w:r w:rsidR="00ED7A26">
        <w:rPr>
          <w:rFonts w:eastAsia="Times New Roman"/>
          <w:color w:val="000000"/>
          <w:kern w:val="0"/>
          <w:sz w:val="24"/>
          <w:szCs w:val="24"/>
          <w:u w:val="single"/>
          <w:shd w:val="clear" w:color="auto" w:fill="FFFFFF"/>
        </w:rPr>
        <w:t>(short presentation or recorded video</w:t>
      </w:r>
      <w:r w:rsidR="00501DD1">
        <w:rPr>
          <w:rFonts w:eastAsia="Times New Roman"/>
          <w:color w:val="000000"/>
          <w:kern w:val="0"/>
          <w:sz w:val="24"/>
          <w:szCs w:val="24"/>
          <w:u w:val="single"/>
          <w:shd w:val="clear" w:color="auto" w:fill="FFFFFF"/>
        </w:rPr>
        <w:t xml:space="preserve"> </w:t>
      </w:r>
      <w:r w:rsidR="009476F8">
        <w:rPr>
          <w:rFonts w:eastAsia="Times New Roman"/>
          <w:color w:val="000000"/>
          <w:kern w:val="0"/>
          <w:sz w:val="24"/>
          <w:szCs w:val="24"/>
          <w:u w:val="single"/>
          <w:shd w:val="clear" w:color="auto" w:fill="FFFFFF"/>
        </w:rPr>
        <w:t>as specified by the module leader</w:t>
      </w:r>
      <w:r w:rsidR="00ED7A26">
        <w:rPr>
          <w:rFonts w:eastAsia="Times New Roman"/>
          <w:color w:val="000000"/>
          <w:kern w:val="0"/>
          <w:sz w:val="24"/>
          <w:szCs w:val="24"/>
          <w:u w:val="single"/>
          <w:shd w:val="clear" w:color="auto" w:fill="FFFFFF"/>
        </w:rPr>
        <w:t>, this will be communicated to you closer to date)</w:t>
      </w:r>
      <w:r w:rsidR="00E06FCD">
        <w:rPr>
          <w:rFonts w:eastAsia="Times New Roman"/>
          <w:color w:val="000000"/>
          <w:kern w:val="0"/>
          <w:sz w:val="24"/>
          <w:szCs w:val="24"/>
          <w:u w:val="single"/>
          <w:shd w:val="clear" w:color="auto" w:fill="FFFFFF"/>
        </w:rPr>
        <w:t>.</w:t>
      </w:r>
    </w:p>
    <w:p w14:paraId="7D9C2E36" w14:textId="77777777" w:rsidR="006F11BD" w:rsidRPr="00C57CEA" w:rsidRDefault="006F11BD" w:rsidP="005E6446">
      <w:pPr>
        <w:rPr>
          <w:rFonts w:ascii="Arial" w:hAnsi="Arial" w:cs="Arial"/>
          <w:color w:val="000000"/>
          <w:shd w:val="clear" w:color="auto" w:fill="FFFFFF"/>
        </w:rPr>
      </w:pPr>
    </w:p>
    <w:p w14:paraId="2E27B7F4" w14:textId="77777777" w:rsidR="00557205" w:rsidRDefault="00557205" w:rsidP="00557205"/>
    <w:p w14:paraId="02C2C481" w14:textId="77777777" w:rsidR="00435343" w:rsidRDefault="00435343" w:rsidP="00435343">
      <w:pPr>
        <w:jc w:val="left"/>
      </w:pPr>
      <w:r>
        <w:t>You should submit 2 files:</w:t>
      </w:r>
    </w:p>
    <w:p w14:paraId="04F932AD" w14:textId="01CB26F1" w:rsidR="00435343" w:rsidRDefault="00435343" w:rsidP="00435343">
      <w:pPr>
        <w:jc w:val="left"/>
      </w:pPr>
      <w:r>
        <w:t xml:space="preserve"> - Your report as a word or pdf document</w:t>
      </w:r>
      <w:r w:rsidR="00EA79A4">
        <w:t xml:space="preserve"> separately uploaded</w:t>
      </w:r>
    </w:p>
    <w:p w14:paraId="6719D7F6" w14:textId="0D0A7E76" w:rsidR="00435343" w:rsidRDefault="00435343" w:rsidP="00435343">
      <w:pPr>
        <w:jc w:val="left"/>
      </w:pPr>
      <w:r>
        <w:t xml:space="preserve"> - Your </w:t>
      </w:r>
      <w:r w:rsidR="006E7578">
        <w:t>dataset/</w:t>
      </w:r>
      <w:r>
        <w:t>source code/Tableau files</w:t>
      </w:r>
      <w:r w:rsidR="00261685">
        <w:t>/ Recorded demo</w:t>
      </w:r>
      <w:r w:rsidR="00BF08FD">
        <w:t>/video/link to video</w:t>
      </w:r>
      <w:r>
        <w:t xml:space="preserve"> or any data files as a zip file</w:t>
      </w:r>
    </w:p>
    <w:p w14:paraId="657EE347" w14:textId="77777777" w:rsidR="00435343" w:rsidRDefault="00435343" w:rsidP="00435343">
      <w:pPr>
        <w:jc w:val="left"/>
      </w:pPr>
    </w:p>
    <w:p w14:paraId="2CA0C020" w14:textId="6CD05861" w:rsidR="00557205" w:rsidRPr="00557205" w:rsidRDefault="00557205" w:rsidP="00435343">
      <w:pPr>
        <w:jc w:val="left"/>
        <w:sectPr w:rsidR="00557205" w:rsidRPr="00557205" w:rsidSect="0078764D">
          <w:headerReference w:type="even" r:id="rId15"/>
          <w:headerReference w:type="default" r:id="rId16"/>
          <w:footerReference w:type="even" r:id="rId17"/>
          <w:footerReference w:type="default" r:id="rId18"/>
          <w:headerReference w:type="first" r:id="rId19"/>
          <w:footerReference w:type="first" r:id="rId20"/>
          <w:pgSz w:w="11906" w:h="16838"/>
          <w:pgMar w:top="1258" w:right="1440" w:bottom="1440" w:left="1440" w:header="706" w:footer="706" w:gutter="0"/>
          <w:cols w:space="708"/>
          <w:docGrid w:linePitch="360"/>
        </w:sectPr>
      </w:pPr>
    </w:p>
    <w:p w14:paraId="1B484854" w14:textId="483B1F3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p w14:paraId="492DBA2A" w14:textId="77777777" w:rsidR="00651C17" w:rsidRDefault="00651C17">
      <w:pPr>
        <w:pStyle w:val="Heading1"/>
        <w:rPr>
          <w:rFonts w:ascii="Trebuchet MS" w:eastAsia="Trebuchet MS" w:hAnsi="Trebuchet MS" w:cs="Trebuchet MS"/>
          <w:sz w:val="22"/>
          <w:szCs w:val="22"/>
        </w:rPr>
      </w:pPr>
    </w:p>
    <w:tbl>
      <w:tblPr>
        <w:tblpPr w:leftFromText="180" w:rightFromText="180" w:vertAnchor="text" w:horzAnchor="margin" w:tblpXSpec="center" w:tblpY="97"/>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2410"/>
        <w:gridCol w:w="2693"/>
        <w:gridCol w:w="3260"/>
        <w:gridCol w:w="3260"/>
      </w:tblGrid>
      <w:tr w:rsidR="00F553FD" w:rsidRPr="00343C85" w14:paraId="60A847A2" w14:textId="77777777" w:rsidTr="00ED7A26">
        <w:trPr>
          <w:cantSplit/>
          <w:trHeight w:val="305"/>
        </w:trPr>
        <w:tc>
          <w:tcPr>
            <w:tcW w:w="2547" w:type="dxa"/>
            <w:vAlign w:val="center"/>
          </w:tcPr>
          <w:p w14:paraId="7A4BB286" w14:textId="77777777" w:rsidR="00F553FD" w:rsidRPr="00343C85" w:rsidRDefault="00F553FD" w:rsidP="00ED7A26">
            <w:pPr>
              <w:jc w:val="center"/>
              <w:rPr>
                <w:rFonts w:asciiTheme="minorHAnsi" w:hAnsiTheme="minorHAnsi"/>
                <w:sz w:val="20"/>
              </w:rPr>
            </w:pPr>
            <w:r w:rsidRPr="00343C85">
              <w:rPr>
                <w:rFonts w:asciiTheme="minorHAnsi" w:eastAsia="Calibri" w:hAnsiTheme="minorHAnsi" w:cs="Calibri"/>
                <w:sz w:val="20"/>
              </w:rPr>
              <w:t xml:space="preserve">Grades: </w:t>
            </w:r>
            <w:r>
              <w:rPr>
                <w:rFonts w:asciiTheme="minorHAnsi" w:eastAsia="Calibri" w:hAnsiTheme="minorHAnsi" w:cs="Calibri"/>
                <w:sz w:val="20"/>
              </w:rPr>
              <w:t>F1-F3</w:t>
            </w:r>
          </w:p>
        </w:tc>
        <w:tc>
          <w:tcPr>
            <w:tcW w:w="2410" w:type="dxa"/>
            <w:vAlign w:val="center"/>
          </w:tcPr>
          <w:p w14:paraId="450CB3A5" w14:textId="77777777" w:rsidR="00F553FD" w:rsidRPr="00343C85" w:rsidRDefault="00F553FD" w:rsidP="00ED7A26">
            <w:pPr>
              <w:jc w:val="center"/>
              <w:rPr>
                <w:rFonts w:asciiTheme="minorHAnsi" w:hAnsiTheme="minorHAnsi"/>
                <w:sz w:val="20"/>
              </w:rPr>
            </w:pPr>
            <w:r w:rsidRPr="00343C85">
              <w:rPr>
                <w:rFonts w:asciiTheme="minorHAnsi" w:hAnsiTheme="minorHAnsi"/>
                <w:sz w:val="20"/>
                <w:vertAlign w:val="superscript"/>
              </w:rPr>
              <w:br/>
            </w:r>
            <w:r w:rsidRPr="00343C85">
              <w:rPr>
                <w:rFonts w:asciiTheme="minorHAnsi" w:eastAsia="Calibri" w:hAnsiTheme="minorHAnsi" w:cs="Calibri"/>
                <w:sz w:val="20"/>
              </w:rPr>
              <w:t xml:space="preserve">Grades: </w:t>
            </w:r>
            <w:r>
              <w:rPr>
                <w:rFonts w:asciiTheme="minorHAnsi" w:eastAsia="Calibri" w:hAnsiTheme="minorHAnsi" w:cs="Calibri"/>
                <w:sz w:val="20"/>
              </w:rPr>
              <w:t>D1-D3</w:t>
            </w:r>
          </w:p>
        </w:tc>
        <w:tc>
          <w:tcPr>
            <w:tcW w:w="2693" w:type="dxa"/>
            <w:vAlign w:val="center"/>
          </w:tcPr>
          <w:p w14:paraId="13548940" w14:textId="77777777" w:rsidR="00F553FD" w:rsidRPr="00343C85" w:rsidRDefault="00F553FD" w:rsidP="00ED7A26">
            <w:pPr>
              <w:jc w:val="center"/>
              <w:rPr>
                <w:rFonts w:asciiTheme="minorHAnsi" w:hAnsiTheme="minorHAnsi"/>
                <w:sz w:val="20"/>
              </w:rPr>
            </w:pPr>
            <w:r w:rsidRPr="00343C85">
              <w:rPr>
                <w:rFonts w:asciiTheme="minorHAnsi" w:hAnsiTheme="minorHAnsi"/>
                <w:sz w:val="20"/>
              </w:rPr>
              <w:br/>
            </w:r>
            <w:r w:rsidRPr="00343C85">
              <w:rPr>
                <w:rFonts w:asciiTheme="minorHAnsi" w:eastAsia="Calibri" w:hAnsiTheme="minorHAnsi" w:cs="Calibri"/>
                <w:sz w:val="20"/>
              </w:rPr>
              <w:t xml:space="preserve">Grades: </w:t>
            </w:r>
            <w:r>
              <w:rPr>
                <w:rFonts w:asciiTheme="minorHAnsi" w:eastAsia="Calibri" w:hAnsiTheme="minorHAnsi" w:cs="Calibri"/>
                <w:sz w:val="20"/>
              </w:rPr>
              <w:t>C1-C3</w:t>
            </w:r>
          </w:p>
        </w:tc>
        <w:tc>
          <w:tcPr>
            <w:tcW w:w="3260" w:type="dxa"/>
            <w:vAlign w:val="center"/>
          </w:tcPr>
          <w:p w14:paraId="2D221A98" w14:textId="77777777" w:rsidR="00F553FD" w:rsidRPr="00343C85" w:rsidRDefault="00F553FD" w:rsidP="00ED7A26">
            <w:pPr>
              <w:jc w:val="center"/>
              <w:rPr>
                <w:rFonts w:asciiTheme="minorHAnsi" w:hAnsiTheme="minorHAnsi"/>
                <w:sz w:val="20"/>
              </w:rPr>
            </w:pPr>
            <w:r w:rsidRPr="00343C85">
              <w:rPr>
                <w:rFonts w:asciiTheme="minorHAnsi" w:hAnsiTheme="minorHAnsi"/>
                <w:sz w:val="20"/>
              </w:rPr>
              <w:br/>
            </w:r>
            <w:r w:rsidRPr="00343C85">
              <w:rPr>
                <w:rFonts w:asciiTheme="minorHAnsi" w:eastAsia="Calibri" w:hAnsiTheme="minorHAnsi" w:cs="Calibri"/>
                <w:sz w:val="20"/>
              </w:rPr>
              <w:t xml:space="preserve">Grades: </w:t>
            </w:r>
            <w:r>
              <w:rPr>
                <w:rFonts w:asciiTheme="minorHAnsi" w:eastAsia="Calibri" w:hAnsiTheme="minorHAnsi" w:cs="Calibri"/>
                <w:sz w:val="20"/>
              </w:rPr>
              <w:t>B1-B3</w:t>
            </w:r>
          </w:p>
        </w:tc>
        <w:tc>
          <w:tcPr>
            <w:tcW w:w="3260" w:type="dxa"/>
            <w:vAlign w:val="center"/>
          </w:tcPr>
          <w:p w14:paraId="1062F17E" w14:textId="77777777" w:rsidR="00F553FD" w:rsidRPr="00343C85" w:rsidRDefault="00F553FD" w:rsidP="00ED7A26">
            <w:pPr>
              <w:jc w:val="center"/>
              <w:rPr>
                <w:rFonts w:asciiTheme="minorHAnsi" w:eastAsia="Calibri" w:hAnsiTheme="minorHAnsi" w:cs="Calibri"/>
                <w:b/>
                <w:bCs/>
                <w:sz w:val="20"/>
              </w:rPr>
            </w:pPr>
          </w:p>
          <w:p w14:paraId="3ED7320F" w14:textId="77777777" w:rsidR="00F553FD" w:rsidRPr="00343C85" w:rsidRDefault="00F553FD" w:rsidP="00ED7A26">
            <w:pPr>
              <w:jc w:val="center"/>
              <w:rPr>
                <w:rFonts w:asciiTheme="minorHAnsi" w:hAnsiTheme="minorHAnsi"/>
                <w:sz w:val="20"/>
              </w:rPr>
            </w:pPr>
            <w:r w:rsidRPr="00343C85">
              <w:rPr>
                <w:rFonts w:asciiTheme="minorHAnsi" w:eastAsia="Calibri" w:hAnsiTheme="minorHAnsi" w:cs="Calibri"/>
                <w:sz w:val="20"/>
              </w:rPr>
              <w:t xml:space="preserve">Grades: </w:t>
            </w:r>
            <w:r>
              <w:rPr>
                <w:rFonts w:asciiTheme="minorHAnsi" w:eastAsia="Calibri" w:hAnsiTheme="minorHAnsi" w:cs="Calibri"/>
                <w:sz w:val="20"/>
              </w:rPr>
              <w:t>A1-A4</w:t>
            </w:r>
          </w:p>
        </w:tc>
      </w:tr>
      <w:tr w:rsidR="00F553FD" w:rsidRPr="00343C85" w14:paraId="15C901A3" w14:textId="77777777" w:rsidTr="00ED7A26">
        <w:trPr>
          <w:cantSplit/>
          <w:trHeight w:val="317"/>
        </w:trPr>
        <w:tc>
          <w:tcPr>
            <w:tcW w:w="14170" w:type="dxa"/>
            <w:gridSpan w:val="5"/>
            <w:vAlign w:val="center"/>
          </w:tcPr>
          <w:p w14:paraId="32D0F80E" w14:textId="77777777" w:rsidR="00F553FD" w:rsidRPr="00343C85" w:rsidRDefault="00F553FD" w:rsidP="00ED7A26">
            <w:pPr>
              <w:rPr>
                <w:rFonts w:asciiTheme="minorHAnsi" w:hAnsiTheme="minorHAnsi"/>
                <w:sz w:val="20"/>
              </w:rPr>
            </w:pPr>
            <w:r>
              <w:rPr>
                <w:rFonts w:asciiTheme="minorHAnsi" w:hAnsiTheme="minorHAnsi"/>
                <w:sz w:val="20"/>
              </w:rPr>
              <w:t xml:space="preserve">Introduction </w:t>
            </w:r>
            <w:r w:rsidRPr="00343C85">
              <w:rPr>
                <w:rFonts w:asciiTheme="minorHAnsi" w:hAnsiTheme="minorHAnsi"/>
                <w:sz w:val="20"/>
              </w:rPr>
              <w:t xml:space="preserve">and Method </w:t>
            </w:r>
            <w:r>
              <w:rPr>
                <w:rFonts w:asciiTheme="minorHAnsi" w:hAnsiTheme="minorHAnsi"/>
                <w:sz w:val="20"/>
              </w:rPr>
              <w:t>(</w:t>
            </w:r>
            <w:r w:rsidRPr="00343C85">
              <w:rPr>
                <w:rFonts w:asciiTheme="minorHAnsi" w:hAnsiTheme="minorHAnsi"/>
                <w:sz w:val="20"/>
              </w:rPr>
              <w:t>Weighting 1/</w:t>
            </w:r>
            <w:r>
              <w:rPr>
                <w:rFonts w:asciiTheme="minorHAnsi" w:hAnsiTheme="minorHAnsi"/>
                <w:sz w:val="20"/>
              </w:rPr>
              <w:t>3)</w:t>
            </w:r>
          </w:p>
        </w:tc>
      </w:tr>
      <w:tr w:rsidR="00F553FD" w:rsidRPr="00343C85" w14:paraId="75184C8B" w14:textId="77777777" w:rsidTr="00ED7A26">
        <w:trPr>
          <w:trHeight w:val="1430"/>
        </w:trPr>
        <w:tc>
          <w:tcPr>
            <w:tcW w:w="2547" w:type="dxa"/>
            <w:vAlign w:val="center"/>
          </w:tcPr>
          <w:p w14:paraId="5B5087CE"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 xml:space="preserve">Inappropriate or poorly expressed </w:t>
            </w:r>
            <w:r>
              <w:rPr>
                <w:rFonts w:asciiTheme="minorHAnsi" w:hAnsiTheme="minorHAnsi"/>
                <w:sz w:val="20"/>
              </w:rPr>
              <w:t xml:space="preserve">introduction and </w:t>
            </w:r>
            <w:r w:rsidRPr="00343C85">
              <w:rPr>
                <w:rFonts w:asciiTheme="minorHAnsi" w:hAnsiTheme="minorHAnsi"/>
                <w:sz w:val="20"/>
              </w:rPr>
              <w:t>methodology</w:t>
            </w:r>
          </w:p>
        </w:tc>
        <w:tc>
          <w:tcPr>
            <w:tcW w:w="2410" w:type="dxa"/>
            <w:vAlign w:val="center"/>
          </w:tcPr>
          <w:p w14:paraId="3B76CF84" w14:textId="77777777" w:rsidR="00F553FD" w:rsidRDefault="00F553FD" w:rsidP="00ED7A26">
            <w:pPr>
              <w:jc w:val="left"/>
              <w:rPr>
                <w:rFonts w:asciiTheme="minorHAnsi" w:hAnsiTheme="minorHAnsi"/>
                <w:sz w:val="20"/>
              </w:rPr>
            </w:pPr>
          </w:p>
          <w:p w14:paraId="5803C116"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Evidence that appropriate methods have been applied in a planned fashion to resolve specified research question.  Expressed in an appropriate academic writing style</w:t>
            </w:r>
          </w:p>
        </w:tc>
        <w:tc>
          <w:tcPr>
            <w:tcW w:w="2693" w:type="dxa"/>
            <w:vAlign w:val="center"/>
          </w:tcPr>
          <w:p w14:paraId="2313436F"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Research methodology for collection and analysis of data clearly stated and derived from literature with some analysis and justification of the approach used.</w:t>
            </w:r>
          </w:p>
          <w:p w14:paraId="350EB604" w14:textId="77777777" w:rsidR="00F553FD" w:rsidRPr="00343C85" w:rsidRDefault="00F553FD" w:rsidP="00ED7A26">
            <w:pPr>
              <w:jc w:val="left"/>
              <w:rPr>
                <w:rFonts w:asciiTheme="minorHAnsi" w:hAnsiTheme="minorHAnsi"/>
                <w:b/>
                <w:bCs/>
                <w:sz w:val="20"/>
              </w:rPr>
            </w:pPr>
          </w:p>
        </w:tc>
        <w:tc>
          <w:tcPr>
            <w:tcW w:w="3260" w:type="dxa"/>
            <w:vAlign w:val="center"/>
          </w:tcPr>
          <w:p w14:paraId="1069963E"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Detailed use of literature to develop appropriate methodology for collection and analysis of data based on clearly defined criteria, supported and justified by a wide range of sources.</w:t>
            </w:r>
          </w:p>
        </w:tc>
        <w:tc>
          <w:tcPr>
            <w:tcW w:w="3260" w:type="dxa"/>
            <w:shd w:val="clear" w:color="auto" w:fill="auto"/>
            <w:vAlign w:val="center"/>
          </w:tcPr>
          <w:p w14:paraId="3DB57362"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Comprehensive analysis of research question and literature clearly leads to a detailed methodology and method for collection and analysis of data, with an excellent level of justification and support for the proposed approach.</w:t>
            </w:r>
          </w:p>
        </w:tc>
      </w:tr>
      <w:tr w:rsidR="00F553FD" w:rsidRPr="00343C85" w14:paraId="0C50A06F" w14:textId="77777777" w:rsidTr="00ED7A26">
        <w:trPr>
          <w:cantSplit/>
          <w:trHeight w:val="311"/>
        </w:trPr>
        <w:tc>
          <w:tcPr>
            <w:tcW w:w="14170" w:type="dxa"/>
            <w:gridSpan w:val="5"/>
            <w:vAlign w:val="center"/>
          </w:tcPr>
          <w:p w14:paraId="403D5773" w14:textId="77777777" w:rsidR="00F553FD" w:rsidRPr="00343C85" w:rsidRDefault="00F553FD" w:rsidP="00ED7A26">
            <w:pPr>
              <w:jc w:val="left"/>
              <w:rPr>
                <w:rFonts w:asciiTheme="minorHAnsi" w:hAnsiTheme="minorHAnsi"/>
                <w:sz w:val="20"/>
              </w:rPr>
            </w:pPr>
            <w:r w:rsidRPr="00343C85">
              <w:rPr>
                <w:rFonts w:asciiTheme="minorHAnsi" w:hAnsiTheme="minorHAnsi"/>
                <w:sz w:val="20"/>
              </w:rPr>
              <w:t xml:space="preserve">Results, Analysis and Conclusion </w:t>
            </w:r>
            <w:r>
              <w:rPr>
                <w:rFonts w:asciiTheme="minorHAnsi" w:hAnsiTheme="minorHAnsi"/>
                <w:sz w:val="20"/>
              </w:rPr>
              <w:t>(</w:t>
            </w:r>
            <w:r w:rsidRPr="00343C85">
              <w:rPr>
                <w:rFonts w:asciiTheme="minorHAnsi" w:hAnsiTheme="minorHAnsi"/>
                <w:sz w:val="20"/>
              </w:rPr>
              <w:t>Weighting 1/</w:t>
            </w:r>
            <w:r>
              <w:rPr>
                <w:rFonts w:asciiTheme="minorHAnsi" w:hAnsiTheme="minorHAnsi"/>
                <w:sz w:val="20"/>
              </w:rPr>
              <w:t>3)</w:t>
            </w:r>
            <w:r w:rsidRPr="00343C85">
              <w:rPr>
                <w:rFonts w:asciiTheme="minorHAnsi" w:hAnsiTheme="minorHAnsi"/>
                <w:sz w:val="20"/>
              </w:rPr>
              <w:t xml:space="preserve">                                                                                                                </w:t>
            </w:r>
          </w:p>
        </w:tc>
      </w:tr>
      <w:tr w:rsidR="00F553FD" w:rsidRPr="00343C85" w14:paraId="0AD584FB" w14:textId="77777777" w:rsidTr="00ED7A26">
        <w:trPr>
          <w:trHeight w:val="1430"/>
        </w:trPr>
        <w:tc>
          <w:tcPr>
            <w:tcW w:w="2547" w:type="dxa"/>
            <w:vAlign w:val="center"/>
          </w:tcPr>
          <w:p w14:paraId="0C278B02"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Poor quality or limited results, Poorly or inappropriately analysed data.</w:t>
            </w:r>
          </w:p>
        </w:tc>
        <w:tc>
          <w:tcPr>
            <w:tcW w:w="2410" w:type="dxa"/>
            <w:vAlign w:val="center"/>
          </w:tcPr>
          <w:p w14:paraId="640C868B"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Simple tools used to generate basic results, with simple analysis, writing in an appropriate academic style.</w:t>
            </w:r>
          </w:p>
        </w:tc>
        <w:tc>
          <w:tcPr>
            <w:tcW w:w="2693" w:type="dxa"/>
            <w:vAlign w:val="center"/>
          </w:tcPr>
          <w:p w14:paraId="4F9272E3"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Range of tools used to analyse a good quality dataset, conclusions supported by and linked to some theory</w:t>
            </w:r>
          </w:p>
        </w:tc>
        <w:tc>
          <w:tcPr>
            <w:tcW w:w="3260" w:type="dxa"/>
            <w:shd w:val="clear" w:color="auto" w:fill="auto"/>
            <w:vAlign w:val="center"/>
          </w:tcPr>
          <w:p w14:paraId="404E59FD"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High quality dataset, Detailed analysis with high level of supporting theory arriving at logical conclusions with analysis of the validity of the conclusion.</w:t>
            </w:r>
          </w:p>
        </w:tc>
        <w:tc>
          <w:tcPr>
            <w:tcW w:w="3260" w:type="dxa"/>
            <w:vAlign w:val="center"/>
          </w:tcPr>
          <w:p w14:paraId="18DF0B7D" w14:textId="77777777" w:rsidR="00F553FD" w:rsidRDefault="00F553FD" w:rsidP="00ED7A26">
            <w:pPr>
              <w:jc w:val="left"/>
              <w:rPr>
                <w:rFonts w:asciiTheme="minorHAnsi" w:hAnsiTheme="minorHAnsi"/>
                <w:sz w:val="20"/>
              </w:rPr>
            </w:pPr>
          </w:p>
          <w:p w14:paraId="3FC88650" w14:textId="77777777" w:rsidR="00F553FD" w:rsidRPr="00343C85" w:rsidRDefault="00F553FD" w:rsidP="00ED7A26">
            <w:pPr>
              <w:jc w:val="left"/>
              <w:rPr>
                <w:rFonts w:asciiTheme="minorHAnsi" w:hAnsiTheme="minorHAnsi"/>
                <w:b/>
                <w:bCs/>
                <w:sz w:val="20"/>
              </w:rPr>
            </w:pPr>
            <w:r w:rsidRPr="00343C85">
              <w:rPr>
                <w:rFonts w:asciiTheme="minorHAnsi" w:hAnsiTheme="minorHAnsi"/>
                <w:sz w:val="20"/>
              </w:rPr>
              <w:t>Comprehensive, high quality dataset. Excellent analysis of data, highly theorized with a detailed and excellent quality conclusion considering all parameters of the study.</w:t>
            </w:r>
          </w:p>
        </w:tc>
      </w:tr>
      <w:tr w:rsidR="00F553FD" w:rsidRPr="00343C85" w14:paraId="1437DB23" w14:textId="77777777" w:rsidTr="00ED7A26">
        <w:trPr>
          <w:cantSplit/>
          <w:trHeight w:val="311"/>
        </w:trPr>
        <w:tc>
          <w:tcPr>
            <w:tcW w:w="14170" w:type="dxa"/>
            <w:gridSpan w:val="5"/>
            <w:vAlign w:val="center"/>
          </w:tcPr>
          <w:p w14:paraId="3C5B4376" w14:textId="77777777" w:rsidR="00F553FD" w:rsidRPr="00343C85" w:rsidRDefault="00F553FD" w:rsidP="00ED7A26">
            <w:pPr>
              <w:jc w:val="left"/>
              <w:rPr>
                <w:rFonts w:asciiTheme="minorHAnsi" w:hAnsiTheme="minorHAnsi"/>
                <w:sz w:val="20"/>
              </w:rPr>
            </w:pPr>
            <w:r w:rsidRPr="00343C85">
              <w:rPr>
                <w:rFonts w:asciiTheme="minorHAnsi" w:hAnsiTheme="minorHAnsi"/>
                <w:sz w:val="20"/>
              </w:rPr>
              <w:t xml:space="preserve">Professionalism and Communication </w:t>
            </w:r>
            <w:r>
              <w:rPr>
                <w:rFonts w:asciiTheme="minorHAnsi" w:hAnsiTheme="minorHAnsi"/>
                <w:sz w:val="20"/>
              </w:rPr>
              <w:t>(</w:t>
            </w:r>
            <w:r w:rsidRPr="00343C85">
              <w:rPr>
                <w:rFonts w:asciiTheme="minorHAnsi" w:hAnsiTheme="minorHAnsi"/>
                <w:sz w:val="20"/>
              </w:rPr>
              <w:t>Weighting 1/</w:t>
            </w:r>
            <w:r>
              <w:rPr>
                <w:rFonts w:asciiTheme="minorHAnsi" w:hAnsiTheme="minorHAnsi"/>
                <w:sz w:val="20"/>
              </w:rPr>
              <w:t xml:space="preserve">3)                                                                                                        </w:t>
            </w:r>
          </w:p>
        </w:tc>
      </w:tr>
      <w:tr w:rsidR="00F553FD" w:rsidRPr="00343C85" w14:paraId="11DF01BB" w14:textId="77777777" w:rsidTr="00ED7A26">
        <w:trPr>
          <w:trHeight w:val="1430"/>
        </w:trPr>
        <w:tc>
          <w:tcPr>
            <w:tcW w:w="2547" w:type="dxa"/>
            <w:vAlign w:val="center"/>
          </w:tcPr>
          <w:p w14:paraId="3DDE9C51" w14:textId="77777777" w:rsidR="00F553FD" w:rsidRPr="00343C85" w:rsidRDefault="00F553FD" w:rsidP="00ED7A26">
            <w:pPr>
              <w:spacing w:line="0" w:lineRule="atLeast"/>
              <w:jc w:val="left"/>
              <w:rPr>
                <w:rFonts w:asciiTheme="minorHAnsi" w:hAnsiTheme="minorHAnsi"/>
                <w:b/>
                <w:bCs/>
                <w:sz w:val="20"/>
              </w:rPr>
            </w:pPr>
            <w:r w:rsidRPr="00343C85">
              <w:rPr>
                <w:rFonts w:asciiTheme="minorHAnsi" w:hAnsiTheme="minorHAnsi"/>
                <w:sz w:val="20"/>
              </w:rPr>
              <w:t>Poorly quality communication and presentation of information, lack of appropriate referencing. Little or no clear evidence of supporting literature.</w:t>
            </w:r>
          </w:p>
        </w:tc>
        <w:tc>
          <w:tcPr>
            <w:tcW w:w="2410" w:type="dxa"/>
            <w:vAlign w:val="center"/>
          </w:tcPr>
          <w:p w14:paraId="201F97A9" w14:textId="77777777" w:rsidR="00F553FD" w:rsidRPr="00343C85" w:rsidRDefault="00F553FD" w:rsidP="00ED7A26">
            <w:pPr>
              <w:spacing w:line="0" w:lineRule="atLeast"/>
              <w:jc w:val="left"/>
              <w:rPr>
                <w:rFonts w:asciiTheme="minorHAnsi" w:hAnsiTheme="minorHAnsi"/>
                <w:b/>
                <w:bCs/>
                <w:sz w:val="20"/>
              </w:rPr>
            </w:pPr>
            <w:r w:rsidRPr="00343C85">
              <w:rPr>
                <w:rFonts w:asciiTheme="minorHAnsi" w:hAnsiTheme="minorHAnsi"/>
                <w:sz w:val="20"/>
              </w:rPr>
              <w:t>Basic communication and presentation of information, writing in an appropriate academic style which meets university requirements.</w:t>
            </w:r>
          </w:p>
        </w:tc>
        <w:tc>
          <w:tcPr>
            <w:tcW w:w="2693" w:type="dxa"/>
            <w:vAlign w:val="center"/>
          </w:tcPr>
          <w:p w14:paraId="7709E5C3" w14:textId="77777777" w:rsidR="00F553FD" w:rsidRDefault="00F553FD" w:rsidP="00ED7A26">
            <w:pPr>
              <w:spacing w:line="0" w:lineRule="atLeast"/>
              <w:jc w:val="left"/>
              <w:rPr>
                <w:rFonts w:asciiTheme="minorHAnsi" w:hAnsiTheme="minorHAnsi"/>
                <w:sz w:val="20"/>
              </w:rPr>
            </w:pPr>
          </w:p>
          <w:p w14:paraId="51C072F5" w14:textId="77777777" w:rsidR="00F553FD" w:rsidRPr="00343C85" w:rsidRDefault="00F553FD" w:rsidP="00ED7A26">
            <w:pPr>
              <w:spacing w:line="0" w:lineRule="atLeast"/>
              <w:jc w:val="left"/>
              <w:rPr>
                <w:rFonts w:asciiTheme="minorHAnsi" w:hAnsiTheme="minorHAnsi"/>
                <w:b/>
                <w:bCs/>
                <w:sz w:val="20"/>
              </w:rPr>
            </w:pPr>
            <w:r w:rsidRPr="00343C85">
              <w:rPr>
                <w:rFonts w:asciiTheme="minorHAnsi" w:hAnsiTheme="minorHAnsi"/>
                <w:sz w:val="20"/>
              </w:rPr>
              <w:t>Good quality of academic writing and presentation, clearly articulating key elements of the report and supporting with appropriate images and referencing style</w:t>
            </w:r>
            <w:r>
              <w:rPr>
                <w:rFonts w:asciiTheme="minorHAnsi" w:hAnsiTheme="minorHAnsi"/>
                <w:sz w:val="20"/>
              </w:rPr>
              <w:t>.</w:t>
            </w:r>
            <w:r w:rsidRPr="00343C85">
              <w:rPr>
                <w:rFonts w:asciiTheme="minorHAnsi" w:hAnsiTheme="minorHAnsi"/>
                <w:sz w:val="20"/>
              </w:rPr>
              <w:t xml:space="preserve"> Uses</w:t>
            </w:r>
            <w:r>
              <w:rPr>
                <w:rFonts w:asciiTheme="minorHAnsi" w:hAnsiTheme="minorHAnsi"/>
                <w:sz w:val="20"/>
              </w:rPr>
              <w:t xml:space="preserve"> a range of</w:t>
            </w:r>
            <w:r w:rsidRPr="00343C85">
              <w:rPr>
                <w:rFonts w:asciiTheme="minorHAnsi" w:hAnsiTheme="minorHAnsi"/>
                <w:sz w:val="20"/>
              </w:rPr>
              <w:t xml:space="preserve"> </w:t>
            </w:r>
            <w:r>
              <w:rPr>
                <w:rFonts w:asciiTheme="minorHAnsi" w:hAnsiTheme="minorHAnsi"/>
                <w:sz w:val="20"/>
              </w:rPr>
              <w:t xml:space="preserve">good quality </w:t>
            </w:r>
            <w:r w:rsidRPr="00343C85">
              <w:rPr>
                <w:rFonts w:asciiTheme="minorHAnsi" w:hAnsiTheme="minorHAnsi"/>
                <w:sz w:val="20"/>
              </w:rPr>
              <w:t xml:space="preserve">appropriately cited </w:t>
            </w:r>
            <w:r>
              <w:rPr>
                <w:rFonts w:asciiTheme="minorHAnsi" w:hAnsiTheme="minorHAnsi"/>
                <w:sz w:val="20"/>
              </w:rPr>
              <w:t>sources</w:t>
            </w:r>
            <w:r w:rsidRPr="00343C85">
              <w:rPr>
                <w:rFonts w:asciiTheme="minorHAnsi" w:hAnsiTheme="minorHAnsi"/>
                <w:sz w:val="20"/>
              </w:rPr>
              <w:t>.</w:t>
            </w:r>
          </w:p>
        </w:tc>
        <w:tc>
          <w:tcPr>
            <w:tcW w:w="3260" w:type="dxa"/>
            <w:shd w:val="clear" w:color="auto" w:fill="auto"/>
            <w:vAlign w:val="center"/>
          </w:tcPr>
          <w:p w14:paraId="5F070A6D" w14:textId="77777777" w:rsidR="00F553FD" w:rsidRPr="00343C85" w:rsidRDefault="00F553FD" w:rsidP="00ED7A26">
            <w:pPr>
              <w:spacing w:line="0" w:lineRule="atLeast"/>
              <w:jc w:val="left"/>
              <w:rPr>
                <w:rFonts w:asciiTheme="minorHAnsi" w:hAnsiTheme="minorHAnsi"/>
                <w:b/>
                <w:bCs/>
                <w:sz w:val="20"/>
              </w:rPr>
            </w:pPr>
            <w:r w:rsidRPr="00343C85">
              <w:rPr>
                <w:rFonts w:asciiTheme="minorHAnsi" w:hAnsiTheme="minorHAnsi"/>
                <w:sz w:val="20"/>
              </w:rPr>
              <w:t xml:space="preserve">A </w:t>
            </w:r>
            <w:r>
              <w:rPr>
                <w:rFonts w:asciiTheme="minorHAnsi" w:hAnsiTheme="minorHAnsi"/>
                <w:sz w:val="20"/>
              </w:rPr>
              <w:t>h</w:t>
            </w:r>
            <w:r w:rsidRPr="00343C85">
              <w:rPr>
                <w:rFonts w:asciiTheme="minorHAnsi" w:hAnsiTheme="minorHAnsi"/>
                <w:sz w:val="20"/>
              </w:rPr>
              <w:t>igh quality of academic writing clearly presents the data,</w:t>
            </w:r>
            <w:r>
              <w:rPr>
                <w:rFonts w:asciiTheme="minorHAnsi" w:hAnsiTheme="minorHAnsi"/>
                <w:sz w:val="20"/>
              </w:rPr>
              <w:t xml:space="preserve"> articulating and illustrating key concepts well and</w:t>
            </w:r>
            <w:r w:rsidRPr="00343C85">
              <w:rPr>
                <w:rFonts w:asciiTheme="minorHAnsi" w:hAnsiTheme="minorHAnsi"/>
                <w:sz w:val="20"/>
              </w:rPr>
              <w:t xml:space="preserve"> making use of </w:t>
            </w:r>
            <w:r>
              <w:rPr>
                <w:rFonts w:asciiTheme="minorHAnsi" w:hAnsiTheme="minorHAnsi"/>
                <w:sz w:val="20"/>
              </w:rPr>
              <w:t xml:space="preserve">a </w:t>
            </w:r>
            <w:r w:rsidRPr="00343C85">
              <w:rPr>
                <w:rFonts w:asciiTheme="minorHAnsi" w:hAnsiTheme="minorHAnsi"/>
                <w:sz w:val="20"/>
              </w:rPr>
              <w:t xml:space="preserve">wide range of </w:t>
            </w:r>
            <w:r>
              <w:rPr>
                <w:rFonts w:asciiTheme="minorHAnsi" w:hAnsiTheme="minorHAnsi"/>
                <w:sz w:val="20"/>
              </w:rPr>
              <w:t xml:space="preserve">high quality, </w:t>
            </w:r>
            <w:r w:rsidRPr="00343C85">
              <w:rPr>
                <w:rFonts w:asciiTheme="minorHAnsi" w:hAnsiTheme="minorHAnsi"/>
                <w:sz w:val="20"/>
              </w:rPr>
              <w:t>appropriately cited sources</w:t>
            </w:r>
            <w:r>
              <w:rPr>
                <w:rFonts w:asciiTheme="minorHAnsi" w:hAnsiTheme="minorHAnsi"/>
                <w:sz w:val="20"/>
              </w:rPr>
              <w:t>.</w:t>
            </w:r>
          </w:p>
        </w:tc>
        <w:tc>
          <w:tcPr>
            <w:tcW w:w="3260" w:type="dxa"/>
            <w:shd w:val="clear" w:color="auto" w:fill="auto"/>
            <w:vAlign w:val="center"/>
          </w:tcPr>
          <w:p w14:paraId="2C27E73E" w14:textId="77777777" w:rsidR="00F553FD" w:rsidRPr="00343C85" w:rsidRDefault="00F553FD" w:rsidP="00ED7A26">
            <w:pPr>
              <w:spacing w:line="0" w:lineRule="atLeast"/>
              <w:contextualSpacing/>
              <w:jc w:val="left"/>
              <w:rPr>
                <w:rFonts w:asciiTheme="minorHAnsi" w:hAnsiTheme="minorHAnsi"/>
                <w:b/>
                <w:bCs/>
                <w:sz w:val="20"/>
              </w:rPr>
            </w:pPr>
            <w:r>
              <w:rPr>
                <w:rFonts w:asciiTheme="minorHAnsi" w:hAnsiTheme="minorHAnsi"/>
                <w:sz w:val="20"/>
              </w:rPr>
              <w:t>P</w:t>
            </w:r>
            <w:r w:rsidRPr="00343C85">
              <w:rPr>
                <w:rFonts w:asciiTheme="minorHAnsi" w:hAnsiTheme="minorHAnsi"/>
                <w:sz w:val="20"/>
              </w:rPr>
              <w:t>rofessional quality of communication and presentation of information</w:t>
            </w:r>
            <w:r>
              <w:rPr>
                <w:rFonts w:asciiTheme="minorHAnsi" w:hAnsiTheme="minorHAnsi"/>
                <w:sz w:val="20"/>
              </w:rPr>
              <w:t xml:space="preserve">, at a publishable level of academic writing. </w:t>
            </w:r>
            <w:r w:rsidRPr="00343C85">
              <w:rPr>
                <w:rFonts w:asciiTheme="minorHAnsi" w:hAnsiTheme="minorHAnsi"/>
                <w:sz w:val="20"/>
              </w:rPr>
              <w:t xml:space="preserve">Comprehensive use of </w:t>
            </w:r>
            <w:r>
              <w:rPr>
                <w:rFonts w:asciiTheme="minorHAnsi" w:hAnsiTheme="minorHAnsi"/>
                <w:sz w:val="20"/>
              </w:rPr>
              <w:t xml:space="preserve">high-quality </w:t>
            </w:r>
            <w:r w:rsidRPr="00343C85">
              <w:rPr>
                <w:rFonts w:asciiTheme="minorHAnsi" w:hAnsiTheme="minorHAnsi"/>
                <w:sz w:val="20"/>
              </w:rPr>
              <w:t xml:space="preserve">literature supports all </w:t>
            </w:r>
            <w:r>
              <w:rPr>
                <w:rFonts w:asciiTheme="minorHAnsi" w:hAnsiTheme="minorHAnsi"/>
                <w:sz w:val="20"/>
              </w:rPr>
              <w:t>aspects of</w:t>
            </w:r>
            <w:r w:rsidRPr="00343C85">
              <w:rPr>
                <w:rFonts w:asciiTheme="minorHAnsi" w:hAnsiTheme="minorHAnsi"/>
                <w:sz w:val="20"/>
              </w:rPr>
              <w:t xml:space="preserve"> the project</w:t>
            </w:r>
            <w:r>
              <w:rPr>
                <w:rFonts w:asciiTheme="minorHAnsi" w:hAnsiTheme="minorHAnsi"/>
                <w:sz w:val="20"/>
              </w:rPr>
              <w:t>.</w:t>
            </w:r>
          </w:p>
        </w:tc>
      </w:tr>
    </w:tbl>
    <w:p w14:paraId="0D78BE67" w14:textId="30EE833E" w:rsidR="00F553FD" w:rsidRPr="00F553FD" w:rsidRDefault="00F553FD" w:rsidP="00F553FD">
      <w:pPr>
        <w:rPr>
          <w:rFonts w:eastAsia="Trebuchet MS"/>
        </w:rPr>
        <w:sectPr w:rsidR="00F553FD" w:rsidRPr="00F553FD" w:rsidSect="00EC627B">
          <w:pgSz w:w="16838" w:h="11906" w:orient="landscape"/>
          <w:pgMar w:top="1440" w:right="1440" w:bottom="1440" w:left="1258" w:header="706" w:footer="706" w:gutter="0"/>
          <w:cols w:space="708"/>
          <w:docGrid w:linePitch="360"/>
        </w:sectPr>
      </w:pPr>
    </w:p>
    <w:p w14:paraId="069A640B" w14:textId="77777777" w:rsidR="0032747E" w:rsidRDefault="0032747E" w:rsidP="0032747E">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14:paraId="6BFCA2D4" w14:textId="77777777" w:rsidR="0032747E" w:rsidRDefault="0032747E" w:rsidP="0032747E">
      <w:pPr>
        <w:pStyle w:val="BodyText"/>
        <w:rPr>
          <w:rFonts w:ascii="Trebuchet MS" w:eastAsia="Trebuchet MS" w:hAnsi="Trebuchet MS" w:cs="Trebuchet MS"/>
          <w:sz w:val="22"/>
          <w:szCs w:val="22"/>
        </w:rPr>
      </w:pPr>
    </w:p>
    <w:p w14:paraId="55FF9EFE" w14:textId="77777777" w:rsidR="0032747E" w:rsidRDefault="0032747E" w:rsidP="0032747E">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Module descriptors.</w:t>
      </w:r>
    </w:p>
    <w:p w14:paraId="4A835967" w14:textId="77777777" w:rsidR="0032747E" w:rsidRDefault="0032747E" w:rsidP="0032747E">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2C09AA2C" w14:textId="77777777" w:rsidR="0032747E" w:rsidRDefault="0032747E" w:rsidP="0032747E"/>
    <w:p w14:paraId="09D22717" w14:textId="77777777" w:rsidR="0032747E" w:rsidRDefault="0032747E" w:rsidP="0032747E">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E324D4F" w14:textId="77777777" w:rsidR="0032747E" w:rsidRDefault="0032747E" w:rsidP="0032747E">
      <w:pPr>
        <w:rPr>
          <w:rFonts w:ascii="Trebuchet MS" w:eastAsia="Trebuchet MS" w:hAnsi="Trebuchet MS" w:cs="Trebuchet MS"/>
          <w:sz w:val="22"/>
          <w:szCs w:val="22"/>
        </w:rPr>
      </w:pPr>
    </w:p>
    <w:p w14:paraId="4ACCB321" w14:textId="77777777" w:rsidR="0032747E" w:rsidRDefault="0032747E" w:rsidP="0032747E">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2A00D441" w14:textId="77777777" w:rsidR="0032747E" w:rsidRDefault="0032747E" w:rsidP="0032747E">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7CDB7E3A" w14:textId="77777777" w:rsidR="0032747E" w:rsidRDefault="0032747E" w:rsidP="0032747E">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0B867541" w14:textId="77777777" w:rsidR="0032747E" w:rsidRDefault="0032747E" w:rsidP="0032747E">
      <w:pPr>
        <w:pStyle w:val="ListParagraph1"/>
        <w:ind w:left="567"/>
        <w:rPr>
          <w:rFonts w:ascii="Trebuchet MS" w:eastAsia="Trebuchet MS" w:hAnsi="Trebuchet MS" w:cs="Trebuchet MS"/>
          <w:sz w:val="22"/>
          <w:szCs w:val="22"/>
        </w:rPr>
      </w:pPr>
    </w:p>
    <w:p w14:paraId="404CED98" w14:textId="77777777" w:rsidR="0032747E" w:rsidRPr="00FF2E83" w:rsidRDefault="00000000" w:rsidP="0032747E">
      <w:pPr>
        <w:rPr>
          <w:rFonts w:ascii="Trebuchet MS" w:hAnsi="Trebuchet MS"/>
          <w:sz w:val="22"/>
          <w:szCs w:val="22"/>
        </w:rPr>
      </w:pPr>
      <w:hyperlink r:id="rId21" w:history="1">
        <w:r w:rsidR="0032747E" w:rsidRPr="00FF2E83">
          <w:rPr>
            <w:rStyle w:val="Hyperlink"/>
            <w:rFonts w:ascii="Trebuchet MS" w:hAnsi="Trebuchet MS"/>
            <w:sz w:val="22"/>
            <w:szCs w:val="22"/>
          </w:rPr>
          <w:t>https://students.solent.ac.uk/official-documents/quality-management/academic-handbook/2o-assessment-principles-regulations-temporary-amendments-for-covid-19-contingency-plans.pdf</w:t>
        </w:r>
      </w:hyperlink>
    </w:p>
    <w:p w14:paraId="6243B5C9" w14:textId="77777777" w:rsidR="0032747E" w:rsidRDefault="0032747E" w:rsidP="0032747E">
      <w:pPr>
        <w:rPr>
          <w:rFonts w:ascii="Trebuchet MS" w:eastAsia="Trebuchet MS" w:hAnsi="Trebuchet MS" w:cs="Trebuchet MS"/>
          <w:sz w:val="22"/>
          <w:szCs w:val="22"/>
        </w:rPr>
      </w:pPr>
    </w:p>
    <w:p w14:paraId="5AA1CA7E" w14:textId="77777777" w:rsidR="0032747E" w:rsidRDefault="0032747E" w:rsidP="0032747E">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0BE221E3" w14:textId="77777777" w:rsidR="0032747E" w:rsidRDefault="0032747E" w:rsidP="0032747E">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short-term issues (20 working days) and that if they experience longer term matters that impact on learning then they must contact the Student Hub for advice.</w:t>
      </w:r>
    </w:p>
    <w:p w14:paraId="7D3ABA55" w14:textId="77777777" w:rsidR="0032747E" w:rsidRDefault="0032747E" w:rsidP="0032747E">
      <w:pPr>
        <w:rPr>
          <w:sz w:val="22"/>
          <w:szCs w:val="22"/>
        </w:rPr>
      </w:pPr>
    </w:p>
    <w:p w14:paraId="510B49E9" w14:textId="77777777" w:rsidR="0032747E" w:rsidRDefault="0032747E" w:rsidP="0032747E">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 below:</w:t>
      </w:r>
    </w:p>
    <w:p w14:paraId="391F5360" w14:textId="77777777" w:rsidR="0032747E" w:rsidRDefault="0032747E" w:rsidP="0032747E">
      <w:pPr>
        <w:rPr>
          <w:rFonts w:ascii="Trebuchet MS" w:eastAsia="Trebuchet MS" w:hAnsi="Trebuchet MS" w:cs="Trebuchet MS"/>
          <w:sz w:val="22"/>
          <w:szCs w:val="22"/>
        </w:rPr>
      </w:pPr>
    </w:p>
    <w:p w14:paraId="01CE5AA7" w14:textId="77777777" w:rsidR="0032747E" w:rsidRPr="005D16EF" w:rsidRDefault="00000000" w:rsidP="0032747E">
      <w:pPr>
        <w:rPr>
          <w:rFonts w:ascii="Trebuchet MS" w:hAnsi="Trebuchet MS"/>
          <w:sz w:val="22"/>
          <w:szCs w:val="22"/>
        </w:rPr>
      </w:pPr>
      <w:hyperlink r:id="rId22" w:history="1">
        <w:r w:rsidR="0032747E" w:rsidRPr="005D16EF">
          <w:rPr>
            <w:rFonts w:ascii="Trebuchet MS" w:hAnsi="Trebuchet MS"/>
            <w:color w:val="0000FF"/>
            <w:sz w:val="22"/>
            <w:szCs w:val="22"/>
            <w:u w:val="single"/>
          </w:rPr>
          <w:t>https://students.solent.ac.uk/official-documents/quality-management/academic-handbook/2p-extenuating-circumstances.pdf</w:t>
        </w:r>
      </w:hyperlink>
    </w:p>
    <w:p w14:paraId="647864CD" w14:textId="77777777" w:rsidR="0032747E" w:rsidRDefault="0032747E" w:rsidP="0032747E">
      <w:pPr>
        <w:rPr>
          <w:rFonts w:ascii="Trebuchet MS" w:eastAsia="Trebuchet MS" w:hAnsi="Trebuchet MS" w:cs="Trebuchet MS"/>
          <w:sz w:val="22"/>
          <w:szCs w:val="22"/>
        </w:rPr>
      </w:pPr>
    </w:p>
    <w:p w14:paraId="79BFE5C9" w14:textId="77777777" w:rsidR="0032747E" w:rsidRDefault="0032747E" w:rsidP="0032747E">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1DF54A4" w14:textId="77777777" w:rsidR="0032747E" w:rsidRDefault="0032747E" w:rsidP="0032747E">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7FBF04E5" w14:textId="77777777" w:rsidR="0032747E" w:rsidRDefault="0032747E" w:rsidP="0032747E">
      <w:pPr>
        <w:rPr>
          <w:rFonts w:ascii="Trebuchet MS" w:eastAsia="Trebuchet MS" w:hAnsi="Trebuchet MS" w:cs="Trebuchet MS"/>
          <w:sz w:val="22"/>
          <w:szCs w:val="22"/>
        </w:rPr>
      </w:pPr>
    </w:p>
    <w:p w14:paraId="5E2BC5EB" w14:textId="77777777" w:rsidR="0032747E" w:rsidRDefault="0032747E" w:rsidP="0032747E">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5054A49B" w14:textId="77777777" w:rsidR="0032747E" w:rsidRDefault="0032747E" w:rsidP="0032747E">
      <w:pPr>
        <w:rPr>
          <w:rFonts w:ascii="Trebuchet MS" w:eastAsia="Trebuchet MS" w:hAnsi="Trebuchet MS" w:cs="Trebuchet MS"/>
          <w:sz w:val="22"/>
          <w:szCs w:val="22"/>
        </w:rPr>
      </w:pPr>
    </w:p>
    <w:p w14:paraId="5A3BBF26" w14:textId="77777777" w:rsidR="0032747E" w:rsidRPr="005D16EF" w:rsidRDefault="00000000" w:rsidP="0032747E">
      <w:pPr>
        <w:rPr>
          <w:rFonts w:ascii="Trebuchet MS" w:eastAsia="Trebuchet MS" w:hAnsi="Trebuchet MS" w:cs="Trebuchet MS"/>
          <w:sz w:val="22"/>
          <w:szCs w:val="22"/>
        </w:rPr>
      </w:pPr>
      <w:hyperlink r:id="rId23" w:history="1">
        <w:r w:rsidR="0032747E" w:rsidRPr="005D16EF">
          <w:rPr>
            <w:rFonts w:ascii="Trebuchet MS" w:hAnsi="Trebuchet MS"/>
            <w:color w:val="0000FF"/>
            <w:sz w:val="22"/>
            <w:szCs w:val="22"/>
            <w:u w:val="single"/>
          </w:rPr>
          <w:t>https://students.solent.ac.uk/official-documents/quality-management/academic-handbook/4l-student-academic-misconduct-procedure.pdf</w:t>
        </w:r>
      </w:hyperlink>
    </w:p>
    <w:p w14:paraId="412103C6" w14:textId="77777777" w:rsidR="0032747E" w:rsidRDefault="0032747E" w:rsidP="0032747E">
      <w:pPr>
        <w:rPr>
          <w:rFonts w:ascii="Trebuchet MS" w:eastAsia="Trebuchet MS" w:hAnsi="Trebuchet MS" w:cs="Trebuchet MS"/>
          <w:sz w:val="22"/>
          <w:szCs w:val="22"/>
        </w:rPr>
      </w:pPr>
    </w:p>
    <w:p w14:paraId="2A9A9D25" w14:textId="77777777" w:rsidR="0032747E" w:rsidRDefault="0032747E" w:rsidP="0032747E">
      <w:pPr>
        <w:rPr>
          <w:rFonts w:ascii="Trebuchet MS" w:eastAsia="Trebuchet MS" w:hAnsi="Trebuchet MS" w:cs="Trebuchet MS"/>
          <w:sz w:val="22"/>
          <w:szCs w:val="22"/>
        </w:rPr>
      </w:pPr>
    </w:p>
    <w:p w14:paraId="088B6298" w14:textId="77777777" w:rsidR="0032747E" w:rsidRDefault="0032747E" w:rsidP="0032747E">
      <w:pPr>
        <w:rPr>
          <w:rFonts w:ascii="Trebuchet MS" w:eastAsia="Trebuchet MS" w:hAnsi="Trebuchet MS" w:cs="Trebuchet MS"/>
          <w:sz w:val="22"/>
          <w:szCs w:val="22"/>
        </w:rPr>
      </w:pPr>
    </w:p>
    <w:p w14:paraId="66522600" w14:textId="77777777" w:rsidR="0032747E" w:rsidRDefault="0032747E" w:rsidP="0032747E">
      <w:pPr>
        <w:rPr>
          <w:rFonts w:ascii="Trebuchet MS" w:eastAsia="Trebuchet MS" w:hAnsi="Trebuchet MS" w:cs="Trebuchet MS"/>
          <w:sz w:val="22"/>
          <w:szCs w:val="22"/>
        </w:rPr>
      </w:pPr>
    </w:p>
    <w:p w14:paraId="7888C475" w14:textId="77777777" w:rsidR="0032747E" w:rsidRDefault="0032747E" w:rsidP="0032747E">
      <w:pPr>
        <w:rPr>
          <w:rFonts w:ascii="Trebuchet MS" w:eastAsia="Trebuchet MS" w:hAnsi="Trebuchet MS" w:cs="Trebuchet MS"/>
          <w:sz w:val="22"/>
          <w:szCs w:val="22"/>
        </w:rPr>
      </w:pPr>
    </w:p>
    <w:p w14:paraId="31E5C360" w14:textId="77777777" w:rsidR="0032747E" w:rsidRDefault="0032747E" w:rsidP="0032747E">
      <w:pPr>
        <w:rPr>
          <w:rFonts w:ascii="Trebuchet MS" w:eastAsia="Trebuchet MS" w:hAnsi="Trebuchet MS" w:cs="Trebuchet MS"/>
          <w:b/>
          <w:sz w:val="22"/>
          <w:szCs w:val="22"/>
        </w:rPr>
      </w:pPr>
      <w:r>
        <w:rPr>
          <w:rFonts w:ascii="Trebuchet MS" w:eastAsia="Trebuchet MS" w:hAnsi="Trebuchet MS" w:cs="Trebuchet MS"/>
          <w:b/>
          <w:sz w:val="22"/>
          <w:szCs w:val="22"/>
        </w:rPr>
        <w:lastRenderedPageBreak/>
        <w:t>Ethics Policy</w:t>
      </w:r>
    </w:p>
    <w:p w14:paraId="568511EA" w14:textId="77777777" w:rsidR="0032747E" w:rsidRDefault="0032747E" w:rsidP="0032747E">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4A0D2841" w14:textId="77777777" w:rsidR="0032747E" w:rsidRDefault="0032747E" w:rsidP="0032747E">
      <w:pPr>
        <w:rPr>
          <w:rFonts w:ascii="Trebuchet MS" w:eastAsia="Trebuchet MS" w:hAnsi="Trebuchet MS" w:cs="Trebuchet MS"/>
          <w:color w:val="000000"/>
          <w:sz w:val="22"/>
          <w:szCs w:val="22"/>
          <w:lang w:eastAsia="en-GB"/>
        </w:rPr>
      </w:pPr>
    </w:p>
    <w:p w14:paraId="75CE352E" w14:textId="77777777" w:rsidR="0032747E" w:rsidRDefault="0032747E" w:rsidP="0032747E">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02DB1150" w14:textId="77777777" w:rsidR="0032747E" w:rsidRPr="00DD1812" w:rsidRDefault="00000000" w:rsidP="0032747E">
      <w:pPr>
        <w:rPr>
          <w:rFonts w:ascii="Trebuchet MS" w:hAnsi="Trebuchet MS"/>
          <w:sz w:val="22"/>
          <w:szCs w:val="22"/>
        </w:rPr>
      </w:pPr>
      <w:hyperlink r:id="rId24" w:history="1">
        <w:r w:rsidR="0032747E" w:rsidRPr="00DD1812">
          <w:rPr>
            <w:rStyle w:val="Hyperlink"/>
            <w:rFonts w:ascii="Trebuchet MS" w:hAnsi="Trebuchet MS"/>
            <w:sz w:val="22"/>
            <w:szCs w:val="22"/>
          </w:rPr>
          <w:t>https://staff.solent.ac.uk/official-documents/quality-management/academic-handbook/2s-solent-university-ethics-policy.pdf</w:t>
        </w:r>
      </w:hyperlink>
    </w:p>
    <w:p w14:paraId="2933D73F" w14:textId="77777777" w:rsidR="0032747E" w:rsidRDefault="0032747E" w:rsidP="0032747E">
      <w:pPr>
        <w:rPr>
          <w:rFonts w:ascii="Trebuchet MS" w:eastAsia="Trebuchet MS" w:hAnsi="Trebuchet MS" w:cs="Trebuchet MS"/>
          <w:color w:val="000000"/>
          <w:sz w:val="22"/>
          <w:szCs w:val="22"/>
          <w:lang w:eastAsia="en-GB"/>
        </w:rPr>
      </w:pPr>
    </w:p>
    <w:p w14:paraId="44D553AC" w14:textId="77777777" w:rsidR="0032747E" w:rsidRDefault="0032747E" w:rsidP="0032747E">
      <w:pPr>
        <w:rPr>
          <w:rFonts w:ascii="Trebuchet MS" w:eastAsia="Trebuchet MS" w:hAnsi="Trebuchet MS" w:cs="Trebuchet MS"/>
          <w:color w:val="000000"/>
          <w:sz w:val="22"/>
          <w:szCs w:val="22"/>
          <w:lang w:eastAsia="en-GB"/>
        </w:rPr>
      </w:pPr>
    </w:p>
    <w:p w14:paraId="46F7B86A" w14:textId="77777777" w:rsidR="0032747E" w:rsidRDefault="0032747E" w:rsidP="0032747E">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286A8690" w14:textId="77777777" w:rsidR="0032747E" w:rsidRDefault="0032747E" w:rsidP="0032747E">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19B903CD" w14:textId="77777777" w:rsidR="0032747E" w:rsidRDefault="0032747E" w:rsidP="0032747E">
      <w:pPr>
        <w:rPr>
          <w:rFonts w:ascii="Trebuchet MS" w:eastAsia="Trebuchet MS" w:hAnsi="Trebuchet MS" w:cs="Trebuchet MS"/>
          <w:color w:val="000000"/>
          <w:sz w:val="22"/>
          <w:szCs w:val="22"/>
          <w:lang w:eastAsia="en-GB"/>
        </w:rPr>
      </w:pPr>
    </w:p>
    <w:p w14:paraId="69D39FDE" w14:textId="77777777" w:rsidR="0032747E" w:rsidRPr="00DD1812" w:rsidRDefault="00000000" w:rsidP="0032747E">
      <w:pPr>
        <w:rPr>
          <w:rFonts w:ascii="Trebuchet MS" w:hAnsi="Trebuchet MS"/>
          <w:sz w:val="22"/>
          <w:szCs w:val="22"/>
        </w:rPr>
      </w:pPr>
      <w:hyperlink r:id="rId25" w:history="1">
        <w:r w:rsidR="0032747E" w:rsidRPr="00DD1812">
          <w:rPr>
            <w:rStyle w:val="Hyperlink"/>
            <w:rFonts w:ascii="Trebuchet MS" w:hAnsi="Trebuchet MS"/>
            <w:sz w:val="22"/>
            <w:szCs w:val="22"/>
          </w:rPr>
          <w:t>https://students.solent.ac.uk/official-documents/quality-management/academic-handbook/2o-annex-3-assessment-regulations-grade-marking-scale.docx</w:t>
        </w:r>
      </w:hyperlink>
    </w:p>
    <w:p w14:paraId="76A90407" w14:textId="77777777" w:rsidR="0032747E" w:rsidRDefault="0032747E" w:rsidP="0032747E">
      <w:pPr>
        <w:rPr>
          <w:rFonts w:ascii="Trebuchet MS" w:eastAsia="Trebuchet MS" w:hAnsi="Trebuchet MS" w:cs="Trebuchet MS"/>
          <w:color w:val="000000"/>
          <w:sz w:val="22"/>
          <w:szCs w:val="22"/>
          <w:lang w:eastAsia="en-GB"/>
        </w:rPr>
      </w:pPr>
    </w:p>
    <w:p w14:paraId="4D0C6E76" w14:textId="77777777" w:rsidR="0032747E" w:rsidRDefault="0032747E" w:rsidP="0032747E">
      <w:pPr>
        <w:rPr>
          <w:rFonts w:ascii="Trebuchet MS" w:eastAsia="Trebuchet MS" w:hAnsi="Trebuchet MS" w:cs="Trebuchet MS"/>
          <w:color w:val="000000"/>
          <w:sz w:val="22"/>
          <w:szCs w:val="22"/>
          <w:lang w:eastAsia="en-GB"/>
        </w:rPr>
      </w:pPr>
    </w:p>
    <w:p w14:paraId="70F690B0" w14:textId="77777777" w:rsidR="0032747E" w:rsidRDefault="0032747E" w:rsidP="0032747E">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3E199863" w14:textId="77777777" w:rsidR="0032747E" w:rsidRDefault="00000000" w:rsidP="0032747E">
      <w:pPr>
        <w:rPr>
          <w:rFonts w:ascii="Trebuchet MS" w:eastAsia="Trebuchet MS" w:hAnsi="Trebuchet MS" w:cs="Trebuchet MS"/>
          <w:color w:val="000000"/>
          <w:sz w:val="22"/>
          <w:szCs w:val="22"/>
          <w:lang w:eastAsia="en-GB"/>
        </w:rPr>
      </w:pPr>
      <w:hyperlink r:id="rId26" w:history="1">
        <w:r w:rsidR="0032747E">
          <w:rPr>
            <w:rStyle w:val="Hyperlink"/>
            <w:rFonts w:ascii="Trebuchet MS" w:eastAsia="Trebuchet MS" w:hAnsi="Trebuchet MS" w:cs="Trebuchet MS"/>
            <w:sz w:val="22"/>
            <w:szCs w:val="22"/>
            <w:lang w:eastAsia="en-GB"/>
          </w:rPr>
          <w:t>http://learn.solent.ac.uk/onlinesubmission</w:t>
        </w:r>
      </w:hyperlink>
      <w:r w:rsidR="0032747E">
        <w:rPr>
          <w:rFonts w:ascii="Trebuchet MS" w:eastAsia="Trebuchet MS" w:hAnsi="Trebuchet MS" w:cs="Trebuchet MS"/>
          <w:color w:val="000000"/>
          <w:sz w:val="22"/>
          <w:szCs w:val="22"/>
          <w:lang w:eastAsia="en-GB"/>
        </w:rPr>
        <w:t xml:space="preserve"> </w:t>
      </w:r>
    </w:p>
    <w:p w14:paraId="76F7EFE5" w14:textId="77777777" w:rsidR="0032747E" w:rsidRDefault="0032747E" w:rsidP="0032747E">
      <w:pPr>
        <w:rPr>
          <w:rFonts w:ascii="Trebuchet MS" w:eastAsia="Trebuchet MS" w:hAnsi="Trebuchet MS" w:cs="Trebuchet MS"/>
          <w:color w:val="000000"/>
          <w:sz w:val="22"/>
          <w:szCs w:val="22"/>
          <w:lang w:eastAsia="en-GB"/>
        </w:rPr>
      </w:pPr>
    </w:p>
    <w:p w14:paraId="20BB0D8B" w14:textId="77777777" w:rsidR="0032747E" w:rsidRDefault="0032747E" w:rsidP="0032747E">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rsidSect="00651C17">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9571F" w14:textId="77777777" w:rsidR="00581761" w:rsidRDefault="00581761">
      <w:r>
        <w:separator/>
      </w:r>
    </w:p>
  </w:endnote>
  <w:endnote w:type="continuationSeparator" w:id="0">
    <w:p w14:paraId="614DD61F" w14:textId="77777777" w:rsidR="00581761" w:rsidRDefault="0058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77777777" w:rsidR="00ED7A26" w:rsidRDefault="00ED7A26">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ED7A26" w:rsidRDefault="00ED7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ED7A26" w:rsidRDefault="00ED7A26">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0EDF011" w14:textId="772AD44B" w:rsidR="00ED7A26" w:rsidRDefault="00ED7A26">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ED7A26" w:rsidRDefault="00ED7A26">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5D07" w14:textId="77777777" w:rsidR="00ED7A26" w:rsidRDefault="00ED7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23A54" w14:textId="77777777" w:rsidR="00581761" w:rsidRDefault="00581761">
      <w:r>
        <w:separator/>
      </w:r>
    </w:p>
  </w:footnote>
  <w:footnote w:type="continuationSeparator" w:id="0">
    <w:p w14:paraId="561E05A3" w14:textId="77777777" w:rsidR="00581761" w:rsidRDefault="0058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9B09" w14:textId="77777777" w:rsidR="00ED7A26" w:rsidRDefault="00ED7A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B80B" w14:textId="77777777" w:rsidR="00ED7A26" w:rsidRDefault="00ED7A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AAE7" w14:textId="77777777" w:rsidR="00ED7A26" w:rsidRDefault="00ED7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5665AF4"/>
    <w:multiLevelType w:val="hybridMultilevel"/>
    <w:tmpl w:val="27B6B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5"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8" w15:restartNumberingAfterBreak="0">
    <w:nsid w:val="25DC10C1"/>
    <w:multiLevelType w:val="hybridMultilevel"/>
    <w:tmpl w:val="D50A8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2"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3BA5721"/>
    <w:multiLevelType w:val="hybridMultilevel"/>
    <w:tmpl w:val="681A4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5" w15:restartNumberingAfterBreak="0">
    <w:nsid w:val="5BB21115"/>
    <w:multiLevelType w:val="hybridMultilevel"/>
    <w:tmpl w:val="F58478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E77755"/>
    <w:multiLevelType w:val="hybridMultilevel"/>
    <w:tmpl w:val="7528E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8"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1" w15:restartNumberingAfterBreak="0">
    <w:nsid w:val="63D953D6"/>
    <w:multiLevelType w:val="hybridMultilevel"/>
    <w:tmpl w:val="681A4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65B45"/>
    <w:multiLevelType w:val="hybridMultilevel"/>
    <w:tmpl w:val="4B3A5F54"/>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EC3223"/>
    <w:multiLevelType w:val="hybridMultilevel"/>
    <w:tmpl w:val="682C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D333E9"/>
    <w:multiLevelType w:val="hybridMultilevel"/>
    <w:tmpl w:val="A524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616888">
    <w:abstractNumId w:val="0"/>
  </w:num>
  <w:num w:numId="2" w16cid:durableId="659307507">
    <w:abstractNumId w:val="17"/>
  </w:num>
  <w:num w:numId="3" w16cid:durableId="2020154622">
    <w:abstractNumId w:val="19"/>
  </w:num>
  <w:num w:numId="4" w16cid:durableId="1325430595">
    <w:abstractNumId w:val="7"/>
  </w:num>
  <w:num w:numId="5" w16cid:durableId="1473596927">
    <w:abstractNumId w:val="20"/>
  </w:num>
  <w:num w:numId="6" w16cid:durableId="1681355010">
    <w:abstractNumId w:val="12"/>
  </w:num>
  <w:num w:numId="7" w16cid:durableId="179391185">
    <w:abstractNumId w:val="5"/>
  </w:num>
  <w:num w:numId="8" w16cid:durableId="1190145810">
    <w:abstractNumId w:val="14"/>
  </w:num>
  <w:num w:numId="9" w16cid:durableId="1890146794">
    <w:abstractNumId w:val="9"/>
  </w:num>
  <w:num w:numId="10" w16cid:durableId="2039116061">
    <w:abstractNumId w:val="18"/>
  </w:num>
  <w:num w:numId="11" w16cid:durableId="888150745">
    <w:abstractNumId w:val="1"/>
  </w:num>
  <w:num w:numId="12" w16cid:durableId="1831798094">
    <w:abstractNumId w:val="6"/>
  </w:num>
  <w:num w:numId="13" w16cid:durableId="1632980533">
    <w:abstractNumId w:val="24"/>
  </w:num>
  <w:num w:numId="14" w16cid:durableId="1711035092">
    <w:abstractNumId w:val="11"/>
  </w:num>
  <w:num w:numId="15" w16cid:durableId="1391615233">
    <w:abstractNumId w:val="10"/>
  </w:num>
  <w:num w:numId="16" w16cid:durableId="1048605759">
    <w:abstractNumId w:val="4"/>
  </w:num>
  <w:num w:numId="17" w16cid:durableId="1713269519">
    <w:abstractNumId w:val="3"/>
  </w:num>
  <w:num w:numId="18" w16cid:durableId="1894004243">
    <w:abstractNumId w:val="23"/>
  </w:num>
  <w:num w:numId="19" w16cid:durableId="937644250">
    <w:abstractNumId w:val="16"/>
  </w:num>
  <w:num w:numId="20" w16cid:durableId="1827741309">
    <w:abstractNumId w:val="21"/>
  </w:num>
  <w:num w:numId="21" w16cid:durableId="291332706">
    <w:abstractNumId w:val="25"/>
  </w:num>
  <w:num w:numId="22" w16cid:durableId="1937131176">
    <w:abstractNumId w:val="22"/>
  </w:num>
  <w:num w:numId="23" w16cid:durableId="150997123">
    <w:abstractNumId w:val="15"/>
  </w:num>
  <w:num w:numId="24" w16cid:durableId="555508598">
    <w:abstractNumId w:val="2"/>
  </w:num>
  <w:num w:numId="25" w16cid:durableId="1660306827">
    <w:abstractNumId w:val="8"/>
  </w:num>
  <w:num w:numId="26" w16cid:durableId="176996150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ishty Sobnath">
    <w15:presenceInfo w15:providerId="AD" w15:userId="S::drishty.sobnath@solent.ac.uk::81561ad6-a119-4917-ab5d-f70f30a11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15115"/>
    <w:rsid w:val="00041BD0"/>
    <w:rsid w:val="0004226C"/>
    <w:rsid w:val="00046658"/>
    <w:rsid w:val="00062DCF"/>
    <w:rsid w:val="00071951"/>
    <w:rsid w:val="00072392"/>
    <w:rsid w:val="00073DF9"/>
    <w:rsid w:val="0007789F"/>
    <w:rsid w:val="00081F50"/>
    <w:rsid w:val="000A0429"/>
    <w:rsid w:val="000A22C2"/>
    <w:rsid w:val="000A4E3D"/>
    <w:rsid w:val="000A4FC8"/>
    <w:rsid w:val="000C7E59"/>
    <w:rsid w:val="000D43BE"/>
    <w:rsid w:val="000D6DCD"/>
    <w:rsid w:val="000E7D72"/>
    <w:rsid w:val="000F1BD7"/>
    <w:rsid w:val="000F1F66"/>
    <w:rsid w:val="000F397C"/>
    <w:rsid w:val="00110441"/>
    <w:rsid w:val="0011357F"/>
    <w:rsid w:val="00121901"/>
    <w:rsid w:val="00122E12"/>
    <w:rsid w:val="001378BF"/>
    <w:rsid w:val="00145C4E"/>
    <w:rsid w:val="001A64A8"/>
    <w:rsid w:val="001D172A"/>
    <w:rsid w:val="001D2643"/>
    <w:rsid w:val="001E0FFE"/>
    <w:rsid w:val="001E517B"/>
    <w:rsid w:val="001E6841"/>
    <w:rsid w:val="001F1396"/>
    <w:rsid w:val="00245214"/>
    <w:rsid w:val="0024551E"/>
    <w:rsid w:val="00254C8B"/>
    <w:rsid w:val="00261685"/>
    <w:rsid w:val="0027225C"/>
    <w:rsid w:val="002755CD"/>
    <w:rsid w:val="00287396"/>
    <w:rsid w:val="002928A4"/>
    <w:rsid w:val="002A6837"/>
    <w:rsid w:val="002A7516"/>
    <w:rsid w:val="002E1568"/>
    <w:rsid w:val="002F1CA6"/>
    <w:rsid w:val="0032747E"/>
    <w:rsid w:val="00341959"/>
    <w:rsid w:val="00355CCC"/>
    <w:rsid w:val="00371C5A"/>
    <w:rsid w:val="00394256"/>
    <w:rsid w:val="003A0E16"/>
    <w:rsid w:val="003C2E06"/>
    <w:rsid w:val="003D7349"/>
    <w:rsid w:val="003D7EF1"/>
    <w:rsid w:val="003F3693"/>
    <w:rsid w:val="00434939"/>
    <w:rsid w:val="00435343"/>
    <w:rsid w:val="00435E67"/>
    <w:rsid w:val="004368BA"/>
    <w:rsid w:val="00436DCD"/>
    <w:rsid w:val="004372CA"/>
    <w:rsid w:val="0045578E"/>
    <w:rsid w:val="004E3F5B"/>
    <w:rsid w:val="00501DD1"/>
    <w:rsid w:val="0050646D"/>
    <w:rsid w:val="00526DBF"/>
    <w:rsid w:val="0053021F"/>
    <w:rsid w:val="0053558D"/>
    <w:rsid w:val="00553893"/>
    <w:rsid w:val="00557205"/>
    <w:rsid w:val="00561B2A"/>
    <w:rsid w:val="005657A2"/>
    <w:rsid w:val="00570318"/>
    <w:rsid w:val="00577AEA"/>
    <w:rsid w:val="00577EB0"/>
    <w:rsid w:val="00581761"/>
    <w:rsid w:val="005C3C7B"/>
    <w:rsid w:val="005C6265"/>
    <w:rsid w:val="005C66C2"/>
    <w:rsid w:val="005D16EF"/>
    <w:rsid w:val="005E5A62"/>
    <w:rsid w:val="005E6446"/>
    <w:rsid w:val="005E65AF"/>
    <w:rsid w:val="0061713C"/>
    <w:rsid w:val="00636D07"/>
    <w:rsid w:val="00647439"/>
    <w:rsid w:val="00651C17"/>
    <w:rsid w:val="00672611"/>
    <w:rsid w:val="006844F0"/>
    <w:rsid w:val="006A187F"/>
    <w:rsid w:val="006A5FCD"/>
    <w:rsid w:val="006B2B7E"/>
    <w:rsid w:val="006E16DF"/>
    <w:rsid w:val="006E5CA0"/>
    <w:rsid w:val="006E7578"/>
    <w:rsid w:val="006F11BD"/>
    <w:rsid w:val="006F32F0"/>
    <w:rsid w:val="006F7978"/>
    <w:rsid w:val="00703B88"/>
    <w:rsid w:val="007202D2"/>
    <w:rsid w:val="00741129"/>
    <w:rsid w:val="0074255C"/>
    <w:rsid w:val="007512BE"/>
    <w:rsid w:val="0078706C"/>
    <w:rsid w:val="0078764D"/>
    <w:rsid w:val="00794841"/>
    <w:rsid w:val="007C2B72"/>
    <w:rsid w:val="007C4CCC"/>
    <w:rsid w:val="008003F2"/>
    <w:rsid w:val="008175B4"/>
    <w:rsid w:val="00842A0D"/>
    <w:rsid w:val="00843025"/>
    <w:rsid w:val="00874C6A"/>
    <w:rsid w:val="0088685A"/>
    <w:rsid w:val="008C4496"/>
    <w:rsid w:val="008D5323"/>
    <w:rsid w:val="008D6556"/>
    <w:rsid w:val="008F7FEE"/>
    <w:rsid w:val="00934554"/>
    <w:rsid w:val="00942232"/>
    <w:rsid w:val="00946DDA"/>
    <w:rsid w:val="009476F8"/>
    <w:rsid w:val="00961B3E"/>
    <w:rsid w:val="00964ABD"/>
    <w:rsid w:val="009815A8"/>
    <w:rsid w:val="00985B9A"/>
    <w:rsid w:val="00985F56"/>
    <w:rsid w:val="009A4E37"/>
    <w:rsid w:val="009B241D"/>
    <w:rsid w:val="009B255C"/>
    <w:rsid w:val="009B2748"/>
    <w:rsid w:val="009D53E2"/>
    <w:rsid w:val="009D54B4"/>
    <w:rsid w:val="009F5574"/>
    <w:rsid w:val="00A2122B"/>
    <w:rsid w:val="00A2333B"/>
    <w:rsid w:val="00A3038D"/>
    <w:rsid w:val="00A660B9"/>
    <w:rsid w:val="00A744E4"/>
    <w:rsid w:val="00A85CAA"/>
    <w:rsid w:val="00A960D6"/>
    <w:rsid w:val="00A971DF"/>
    <w:rsid w:val="00AA4805"/>
    <w:rsid w:val="00AD773D"/>
    <w:rsid w:val="00AE79A1"/>
    <w:rsid w:val="00AE7B8F"/>
    <w:rsid w:val="00AF2A07"/>
    <w:rsid w:val="00B04775"/>
    <w:rsid w:val="00B45351"/>
    <w:rsid w:val="00B455B7"/>
    <w:rsid w:val="00B526FC"/>
    <w:rsid w:val="00B541B4"/>
    <w:rsid w:val="00B7030A"/>
    <w:rsid w:val="00B90DA5"/>
    <w:rsid w:val="00B9555F"/>
    <w:rsid w:val="00BA18A7"/>
    <w:rsid w:val="00BA56F4"/>
    <w:rsid w:val="00BB3E7B"/>
    <w:rsid w:val="00BC2BD9"/>
    <w:rsid w:val="00BC4027"/>
    <w:rsid w:val="00BE2F5C"/>
    <w:rsid w:val="00BE33E4"/>
    <w:rsid w:val="00BE38BC"/>
    <w:rsid w:val="00BF08FD"/>
    <w:rsid w:val="00C05C81"/>
    <w:rsid w:val="00C11115"/>
    <w:rsid w:val="00C11A48"/>
    <w:rsid w:val="00C16407"/>
    <w:rsid w:val="00C337FF"/>
    <w:rsid w:val="00C33D2B"/>
    <w:rsid w:val="00C52831"/>
    <w:rsid w:val="00C57CEA"/>
    <w:rsid w:val="00C7068C"/>
    <w:rsid w:val="00C746CA"/>
    <w:rsid w:val="00C74E64"/>
    <w:rsid w:val="00C77E8C"/>
    <w:rsid w:val="00C84C28"/>
    <w:rsid w:val="00C924E1"/>
    <w:rsid w:val="00CA1354"/>
    <w:rsid w:val="00CA57EF"/>
    <w:rsid w:val="00CB7CCA"/>
    <w:rsid w:val="00CE5125"/>
    <w:rsid w:val="00CF339E"/>
    <w:rsid w:val="00D06575"/>
    <w:rsid w:val="00D43C23"/>
    <w:rsid w:val="00D44A0F"/>
    <w:rsid w:val="00D47B5A"/>
    <w:rsid w:val="00D50C5A"/>
    <w:rsid w:val="00D77DF0"/>
    <w:rsid w:val="00D81766"/>
    <w:rsid w:val="00D83084"/>
    <w:rsid w:val="00D97379"/>
    <w:rsid w:val="00DA3883"/>
    <w:rsid w:val="00DB5EF6"/>
    <w:rsid w:val="00DC5D3A"/>
    <w:rsid w:val="00DD0470"/>
    <w:rsid w:val="00DD1812"/>
    <w:rsid w:val="00DD52BC"/>
    <w:rsid w:val="00E06FCD"/>
    <w:rsid w:val="00E10555"/>
    <w:rsid w:val="00E16D03"/>
    <w:rsid w:val="00E66BB8"/>
    <w:rsid w:val="00E76736"/>
    <w:rsid w:val="00E76B22"/>
    <w:rsid w:val="00E92C7F"/>
    <w:rsid w:val="00E95501"/>
    <w:rsid w:val="00EA79A4"/>
    <w:rsid w:val="00EB3D75"/>
    <w:rsid w:val="00EC627B"/>
    <w:rsid w:val="00ED7A26"/>
    <w:rsid w:val="00EE1287"/>
    <w:rsid w:val="00EF0A00"/>
    <w:rsid w:val="00F03E46"/>
    <w:rsid w:val="00F16573"/>
    <w:rsid w:val="00F17A74"/>
    <w:rsid w:val="00F30A26"/>
    <w:rsid w:val="00F320B0"/>
    <w:rsid w:val="00F36F61"/>
    <w:rsid w:val="00F44687"/>
    <w:rsid w:val="00F5110E"/>
    <w:rsid w:val="00F553FD"/>
    <w:rsid w:val="00F71CC0"/>
    <w:rsid w:val="00F83821"/>
    <w:rsid w:val="00F871A1"/>
    <w:rsid w:val="00F91479"/>
    <w:rsid w:val="00F91F1C"/>
    <w:rsid w:val="00FA41C8"/>
    <w:rsid w:val="00FC0BD7"/>
    <w:rsid w:val="00FC5CBB"/>
    <w:rsid w:val="00FD0D99"/>
    <w:rsid w:val="00FE47CC"/>
    <w:rsid w:val="00FF2E83"/>
    <w:rsid w:val="00FF6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character" w:customStyle="1" w:styleId="normaltextrun">
    <w:name w:val="normaltextrun"/>
    <w:basedOn w:val="DefaultParagraphFont"/>
    <w:rsid w:val="006F7978"/>
  </w:style>
  <w:style w:type="character" w:customStyle="1" w:styleId="eop">
    <w:name w:val="eop"/>
    <w:basedOn w:val="DefaultParagraphFont"/>
    <w:rsid w:val="006F7978"/>
  </w:style>
  <w:style w:type="paragraph" w:styleId="ListParagraph">
    <w:name w:val="List Paragraph"/>
    <w:basedOn w:val="Normal"/>
    <w:uiPriority w:val="34"/>
    <w:qFormat/>
    <w:rsid w:val="00703B88"/>
    <w:pPr>
      <w:ind w:left="720"/>
      <w:contextualSpacing/>
    </w:pPr>
  </w:style>
  <w:style w:type="character" w:styleId="CommentReference">
    <w:name w:val="annotation reference"/>
    <w:basedOn w:val="DefaultParagraphFont"/>
    <w:semiHidden/>
    <w:unhideWhenUsed/>
    <w:rsid w:val="008F7FEE"/>
    <w:rPr>
      <w:sz w:val="16"/>
      <w:szCs w:val="16"/>
    </w:rPr>
  </w:style>
  <w:style w:type="paragraph" w:styleId="CommentText">
    <w:name w:val="annotation text"/>
    <w:basedOn w:val="Normal"/>
    <w:link w:val="CommentTextChar"/>
    <w:semiHidden/>
    <w:unhideWhenUsed/>
    <w:rsid w:val="008F7FEE"/>
    <w:rPr>
      <w:sz w:val="20"/>
      <w:szCs w:val="20"/>
    </w:rPr>
  </w:style>
  <w:style w:type="character" w:customStyle="1" w:styleId="CommentTextChar">
    <w:name w:val="Comment Text Char"/>
    <w:basedOn w:val="DefaultParagraphFont"/>
    <w:link w:val="CommentText"/>
    <w:semiHidden/>
    <w:rsid w:val="008F7FEE"/>
    <w:rPr>
      <w:lang w:eastAsia="en-US"/>
    </w:rPr>
  </w:style>
  <w:style w:type="paragraph" w:styleId="CommentSubject">
    <w:name w:val="annotation subject"/>
    <w:basedOn w:val="CommentText"/>
    <w:next w:val="CommentText"/>
    <w:link w:val="CommentSubjectChar"/>
    <w:semiHidden/>
    <w:unhideWhenUsed/>
    <w:rsid w:val="008F7FEE"/>
    <w:rPr>
      <w:b/>
      <w:bCs/>
    </w:rPr>
  </w:style>
  <w:style w:type="character" w:customStyle="1" w:styleId="CommentSubjectChar">
    <w:name w:val="Comment Subject Char"/>
    <w:basedOn w:val="CommentTextChar"/>
    <w:link w:val="CommentSubject"/>
    <w:semiHidden/>
    <w:rsid w:val="008F7FEE"/>
    <w:rPr>
      <w:b/>
      <w:bCs/>
      <w:lang w:eastAsia="en-US"/>
    </w:rPr>
  </w:style>
  <w:style w:type="paragraph" w:styleId="NormalWeb">
    <w:name w:val="Normal (Web)"/>
    <w:basedOn w:val="Normal"/>
    <w:uiPriority w:val="99"/>
    <w:semiHidden/>
    <w:unhideWhenUsed/>
    <w:rsid w:val="00A744E4"/>
    <w:pPr>
      <w:spacing w:before="100" w:beforeAutospacing="1" w:after="100" w:afterAutospacing="1"/>
      <w:jc w:val="left"/>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851">
      <w:bodyDiv w:val="1"/>
      <w:marLeft w:val="0"/>
      <w:marRight w:val="0"/>
      <w:marTop w:val="0"/>
      <w:marBottom w:val="0"/>
      <w:divBdr>
        <w:top w:val="none" w:sz="0" w:space="0" w:color="auto"/>
        <w:left w:val="none" w:sz="0" w:space="0" w:color="auto"/>
        <w:bottom w:val="none" w:sz="0" w:space="0" w:color="auto"/>
        <w:right w:val="none" w:sz="0" w:space="0" w:color="auto"/>
      </w:divBdr>
    </w:div>
    <w:div w:id="161507276">
      <w:bodyDiv w:val="1"/>
      <w:marLeft w:val="0"/>
      <w:marRight w:val="0"/>
      <w:marTop w:val="0"/>
      <w:marBottom w:val="0"/>
      <w:divBdr>
        <w:top w:val="none" w:sz="0" w:space="0" w:color="auto"/>
        <w:left w:val="none" w:sz="0" w:space="0" w:color="auto"/>
        <w:bottom w:val="none" w:sz="0" w:space="0" w:color="auto"/>
        <w:right w:val="none" w:sz="0" w:space="0" w:color="auto"/>
      </w:divBdr>
    </w:div>
    <w:div w:id="167604489">
      <w:bodyDiv w:val="1"/>
      <w:marLeft w:val="0"/>
      <w:marRight w:val="0"/>
      <w:marTop w:val="0"/>
      <w:marBottom w:val="0"/>
      <w:divBdr>
        <w:top w:val="none" w:sz="0" w:space="0" w:color="auto"/>
        <w:left w:val="none" w:sz="0" w:space="0" w:color="auto"/>
        <w:bottom w:val="none" w:sz="0" w:space="0" w:color="auto"/>
        <w:right w:val="none" w:sz="0" w:space="0" w:color="auto"/>
      </w:divBdr>
    </w:div>
    <w:div w:id="277564559">
      <w:bodyDiv w:val="1"/>
      <w:marLeft w:val="0"/>
      <w:marRight w:val="0"/>
      <w:marTop w:val="0"/>
      <w:marBottom w:val="0"/>
      <w:divBdr>
        <w:top w:val="none" w:sz="0" w:space="0" w:color="auto"/>
        <w:left w:val="none" w:sz="0" w:space="0" w:color="auto"/>
        <w:bottom w:val="none" w:sz="0" w:space="0" w:color="auto"/>
        <w:right w:val="none" w:sz="0" w:space="0" w:color="auto"/>
      </w:divBdr>
    </w:div>
    <w:div w:id="400492887">
      <w:bodyDiv w:val="1"/>
      <w:marLeft w:val="0"/>
      <w:marRight w:val="0"/>
      <w:marTop w:val="0"/>
      <w:marBottom w:val="0"/>
      <w:divBdr>
        <w:top w:val="none" w:sz="0" w:space="0" w:color="auto"/>
        <w:left w:val="none" w:sz="0" w:space="0" w:color="auto"/>
        <w:bottom w:val="none" w:sz="0" w:space="0" w:color="auto"/>
        <w:right w:val="none" w:sz="0" w:space="0" w:color="auto"/>
      </w:divBdr>
    </w:div>
    <w:div w:id="495002343">
      <w:bodyDiv w:val="1"/>
      <w:marLeft w:val="0"/>
      <w:marRight w:val="0"/>
      <w:marTop w:val="0"/>
      <w:marBottom w:val="0"/>
      <w:divBdr>
        <w:top w:val="none" w:sz="0" w:space="0" w:color="auto"/>
        <w:left w:val="none" w:sz="0" w:space="0" w:color="auto"/>
        <w:bottom w:val="none" w:sz="0" w:space="0" w:color="auto"/>
        <w:right w:val="none" w:sz="0" w:space="0" w:color="auto"/>
      </w:divBdr>
    </w:div>
    <w:div w:id="542523871">
      <w:bodyDiv w:val="1"/>
      <w:marLeft w:val="0"/>
      <w:marRight w:val="0"/>
      <w:marTop w:val="0"/>
      <w:marBottom w:val="0"/>
      <w:divBdr>
        <w:top w:val="none" w:sz="0" w:space="0" w:color="auto"/>
        <w:left w:val="none" w:sz="0" w:space="0" w:color="auto"/>
        <w:bottom w:val="none" w:sz="0" w:space="0" w:color="auto"/>
        <w:right w:val="none" w:sz="0" w:space="0" w:color="auto"/>
      </w:divBdr>
    </w:div>
    <w:div w:id="843129999">
      <w:bodyDiv w:val="1"/>
      <w:marLeft w:val="0"/>
      <w:marRight w:val="0"/>
      <w:marTop w:val="0"/>
      <w:marBottom w:val="0"/>
      <w:divBdr>
        <w:top w:val="none" w:sz="0" w:space="0" w:color="auto"/>
        <w:left w:val="none" w:sz="0" w:space="0" w:color="auto"/>
        <w:bottom w:val="none" w:sz="0" w:space="0" w:color="auto"/>
        <w:right w:val="none" w:sz="0" w:space="0" w:color="auto"/>
      </w:divBdr>
    </w:div>
    <w:div w:id="957687067">
      <w:bodyDiv w:val="1"/>
      <w:marLeft w:val="0"/>
      <w:marRight w:val="0"/>
      <w:marTop w:val="0"/>
      <w:marBottom w:val="0"/>
      <w:divBdr>
        <w:top w:val="none" w:sz="0" w:space="0" w:color="auto"/>
        <w:left w:val="none" w:sz="0" w:space="0" w:color="auto"/>
        <w:bottom w:val="none" w:sz="0" w:space="0" w:color="auto"/>
        <w:right w:val="none" w:sz="0" w:space="0" w:color="auto"/>
      </w:divBdr>
    </w:div>
    <w:div w:id="1083916383">
      <w:bodyDiv w:val="1"/>
      <w:marLeft w:val="0"/>
      <w:marRight w:val="0"/>
      <w:marTop w:val="0"/>
      <w:marBottom w:val="0"/>
      <w:divBdr>
        <w:top w:val="none" w:sz="0" w:space="0" w:color="auto"/>
        <w:left w:val="none" w:sz="0" w:space="0" w:color="auto"/>
        <w:bottom w:val="none" w:sz="0" w:space="0" w:color="auto"/>
        <w:right w:val="none" w:sz="0" w:space="0" w:color="auto"/>
      </w:divBdr>
    </w:div>
    <w:div w:id="1427116900">
      <w:bodyDiv w:val="1"/>
      <w:marLeft w:val="0"/>
      <w:marRight w:val="0"/>
      <w:marTop w:val="0"/>
      <w:marBottom w:val="0"/>
      <w:divBdr>
        <w:top w:val="none" w:sz="0" w:space="0" w:color="auto"/>
        <w:left w:val="none" w:sz="0" w:space="0" w:color="auto"/>
        <w:bottom w:val="none" w:sz="0" w:space="0" w:color="auto"/>
        <w:right w:val="none" w:sz="0" w:space="0" w:color="auto"/>
      </w:divBdr>
    </w:div>
    <w:div w:id="1482692569">
      <w:bodyDiv w:val="1"/>
      <w:marLeft w:val="0"/>
      <w:marRight w:val="0"/>
      <w:marTop w:val="0"/>
      <w:marBottom w:val="0"/>
      <w:divBdr>
        <w:top w:val="none" w:sz="0" w:space="0" w:color="auto"/>
        <w:left w:val="none" w:sz="0" w:space="0" w:color="auto"/>
        <w:bottom w:val="none" w:sz="0" w:space="0" w:color="auto"/>
        <w:right w:val="none" w:sz="0" w:space="0" w:color="auto"/>
      </w:divBdr>
    </w:div>
    <w:div w:id="2042902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verse.harvard.edu/dataverse/harvard?q=&amp;types=datasets&amp;sort=dateSort&amp;order=desc&amp;page=1" TargetMode="External"/><Relationship Id="rId18" Type="http://schemas.openxmlformats.org/officeDocument/2006/relationships/footer" Target="footer2.xml"/><Relationship Id="rId26" Type="http://schemas.openxmlformats.org/officeDocument/2006/relationships/hyperlink" Target="http://learn.solent.ac.uk/onlinesubmission" TargetMode="External"/><Relationship Id="rId3" Type="http://schemas.openxmlformats.org/officeDocument/2006/relationships/customXml" Target="../customXml/item3.xml"/><Relationship Id="rId21" Type="http://schemas.openxmlformats.org/officeDocument/2006/relationships/hyperlink" Target="https://students.solent.ac.uk/official-documents/quality-management/academic-handbook/2o-assessment-principles-regulations-temporary-amendments-for-covid-19-contingency-plans.pdf" TargetMode="External"/><Relationship Id="rId7" Type="http://schemas.openxmlformats.org/officeDocument/2006/relationships/settings" Target="settings.xml"/><Relationship Id="rId12" Type="http://schemas.openxmlformats.org/officeDocument/2006/relationships/hyperlink" Target="https://www.who.int/data/collections" TargetMode="External"/><Relationship Id="rId17" Type="http://schemas.openxmlformats.org/officeDocument/2006/relationships/footer" Target="footer1.xml"/><Relationship Id="rId25" Type="http://schemas.openxmlformats.org/officeDocument/2006/relationships/hyperlink" Target="https://students.solent.ac.uk/official-documents/quality-management/academic-handbook/2o-annex-3-assessment-regulations-grade-marking-scale.docx"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etsearch.research.google.com/" TargetMode="External"/><Relationship Id="rId24" Type="http://schemas.openxmlformats.org/officeDocument/2006/relationships/hyperlink" Target="https://staff.solent.ac.uk/official-documents/quality-management/academic-handbook/2s-solent-university-ethics-policy.pdf"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students.solent.ac.uk/official-documents/quality-management/academic-handbook/4l-student-academic-misconduct-procedure.pdf"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ns.gov.uk/" TargetMode="External"/><Relationship Id="rId22" Type="http://schemas.openxmlformats.org/officeDocument/2006/relationships/hyperlink" Target="https://students.solent.ac.uk/official-documents/quality-management/academic-handbook/2p-extenuating-circumstance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409DF20A20434B91813B9413D819A5" ma:contentTypeVersion="13" ma:contentTypeDescription="Create a new document." ma:contentTypeScope="" ma:versionID="e6d235d1023c243d97def272ff5aae35">
  <xsd:schema xmlns:xsd="http://www.w3.org/2001/XMLSchema" xmlns:xs="http://www.w3.org/2001/XMLSchema" xmlns:p="http://schemas.microsoft.com/office/2006/metadata/properties" xmlns:ns3="4a103b8c-98e9-4fb9-a9f4-052beb1d8750" xmlns:ns4="d7e0e616-5e9d-49ef-86d0-6f68e76912a6" targetNamespace="http://schemas.microsoft.com/office/2006/metadata/properties" ma:root="true" ma:fieldsID="81b132fb19d056600e964c7f4bdd7fa0" ns3:_="" ns4:_="">
    <xsd:import namespace="4a103b8c-98e9-4fb9-a9f4-052beb1d8750"/>
    <xsd:import namespace="d7e0e616-5e9d-49ef-86d0-6f68e76912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03b8c-98e9-4fb9-a9f4-052beb1d8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0e616-5e9d-49ef-86d0-6f68e7691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3.xml><?xml version="1.0" encoding="utf-8"?>
<ds:datastoreItem xmlns:ds="http://schemas.openxmlformats.org/officeDocument/2006/customXml" ds:itemID="{93B73842-A244-4F50-BE19-7FD1D2D0F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03b8c-98e9-4fb9-a9f4-052beb1d8750"/>
    <ds:schemaRef ds:uri="d7e0e616-5e9d-49ef-86d0-6f68e7691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C9D96E-9D96-46D8-805E-F8E43A39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Oluwatoyosi Adeola Adetola</cp:lastModifiedBy>
  <cp:revision>49</cp:revision>
  <cp:lastPrinted>2009-08-13T15:53:00Z</cp:lastPrinted>
  <dcterms:created xsi:type="dcterms:W3CDTF">2021-05-11T09:01:00Z</dcterms:created>
  <dcterms:modified xsi:type="dcterms:W3CDTF">2022-08-14T20:09:00Z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0x010100FA409DF20A20434B91813B9413D819A5</vt:lpwstr>
  </property>
</Properties>
</file>